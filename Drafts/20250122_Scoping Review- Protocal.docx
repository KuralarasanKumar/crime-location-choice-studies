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FB2F6" w14:textId="5C470AEE" w:rsidR="0092420D" w:rsidRPr="009337D8" w:rsidRDefault="0092420D" w:rsidP="0032492F">
      <w:pPr>
        <w:jc w:val="center"/>
        <w:rPr>
          <w:b/>
          <w:bCs/>
          <w:lang w:bidi="ta-IN"/>
        </w:rPr>
      </w:pPr>
      <w:r w:rsidRPr="009337D8">
        <w:rPr>
          <w:b/>
          <w:bCs/>
          <w:lang w:bidi="ta-IN"/>
        </w:rPr>
        <w:t xml:space="preserve">A systematic scoping review of </w:t>
      </w:r>
      <w:proofErr w:type="gramStart"/>
      <w:r w:rsidRPr="009337D8">
        <w:rPr>
          <w:b/>
          <w:bCs/>
          <w:lang w:bidi="ta-IN"/>
        </w:rPr>
        <w:t>crime location</w:t>
      </w:r>
      <w:proofErr w:type="gramEnd"/>
      <w:r w:rsidRPr="009337D8">
        <w:rPr>
          <w:b/>
          <w:bCs/>
          <w:lang w:bidi="ta-IN"/>
        </w:rPr>
        <w:t xml:space="preserve"> choice studies and its spatial unit of analysis</w:t>
      </w:r>
    </w:p>
    <w:p w14:paraId="45B21678" w14:textId="77777777" w:rsidR="0032492F" w:rsidRPr="009337D8" w:rsidRDefault="0032492F" w:rsidP="0032492F"/>
    <w:p w14:paraId="552B8601" w14:textId="0E17E4D2" w:rsidR="0092420D" w:rsidRPr="009337D8" w:rsidRDefault="0092420D" w:rsidP="0032492F">
      <w:pPr>
        <w:pStyle w:val="Heading1"/>
        <w:rPr>
          <w:lang w:val="en-US"/>
        </w:rPr>
      </w:pPr>
      <w:r w:rsidRPr="009337D8">
        <w:rPr>
          <w:lang w:val="en-US"/>
        </w:rPr>
        <w:t>Abstract</w:t>
      </w:r>
    </w:p>
    <w:p w14:paraId="76D03506" w14:textId="7DF9C177" w:rsidR="00E67CCB" w:rsidRPr="009337D8" w:rsidRDefault="00E67CCB" w:rsidP="0032492F">
      <w:r w:rsidRPr="009337D8">
        <w:t xml:space="preserve">This systematic </w:t>
      </w:r>
      <w:commentRangeStart w:id="0"/>
      <w:commentRangeStart w:id="1"/>
      <w:r w:rsidRPr="009337D8">
        <w:t>scoping</w:t>
      </w:r>
      <w:commentRangeEnd w:id="0"/>
      <w:r w:rsidR="00112105">
        <w:rPr>
          <w:rStyle w:val="CommentReference"/>
        </w:rPr>
        <w:commentReference w:id="0"/>
      </w:r>
      <w:commentRangeEnd w:id="1"/>
      <w:r w:rsidR="00964DDB">
        <w:rPr>
          <w:rStyle w:val="CommentReference"/>
        </w:rPr>
        <w:commentReference w:id="1"/>
      </w:r>
      <w:r w:rsidRPr="009337D8">
        <w:t xml:space="preserve"> review examines the current body of research on crime location choice, focusing specifically on the decision-making processes of offenders, as analyzed through discrete choice models. By systematically reviewing </w:t>
      </w:r>
      <w:r w:rsidR="00E75B55" w:rsidRPr="009337D8">
        <w:t>quantitative</w:t>
      </w:r>
      <w:r w:rsidRPr="009337D8">
        <w:t xml:space="preserve"> literature, this study aims to map the spatial units of analysis utilized in these studies and identify gaps in existing research. The review emphasizes the </w:t>
      </w:r>
      <w:ins w:id="2" w:author="Kuralarasan Kumar" w:date="2025-01-22T11:20:00Z" w16du:dateUtc="2025-01-22T10:20:00Z">
        <w:r w:rsidR="007178E1" w:rsidRPr="007178E1">
          <w:t xml:space="preserve">importance of exploring how spatial scales are modeled as factors influencing </w:t>
        </w:r>
        <w:r w:rsidR="007178E1">
          <w:t xml:space="preserve"> </w:t>
        </w:r>
      </w:ins>
      <w:del w:id="3" w:author="Kuralarasan Kumar" w:date="2025-01-22T11:20:00Z" w16du:dateUtc="2025-01-22T10:20:00Z">
        <w:r w:rsidRPr="009337D8" w:rsidDel="007178E1">
          <w:delText xml:space="preserve">need to understand </w:delText>
        </w:r>
        <w:commentRangeStart w:id="4"/>
        <w:commentRangeStart w:id="5"/>
        <w:r w:rsidRPr="009337D8" w:rsidDel="007178E1">
          <w:delText>how</w:delText>
        </w:r>
        <w:commentRangeEnd w:id="4"/>
        <w:r w:rsidR="00112105" w:rsidDel="007178E1">
          <w:rPr>
            <w:rStyle w:val="CommentReference"/>
          </w:rPr>
          <w:commentReference w:id="4"/>
        </w:r>
      </w:del>
      <w:commentRangeEnd w:id="5"/>
      <w:r w:rsidR="00F43FA5">
        <w:rPr>
          <w:rStyle w:val="CommentReference"/>
        </w:rPr>
        <w:commentReference w:id="5"/>
      </w:r>
      <w:del w:id="6" w:author="Kuralarasan Kumar" w:date="2025-01-22T11:20:00Z" w16du:dateUtc="2025-01-22T10:20:00Z">
        <w:r w:rsidRPr="009337D8" w:rsidDel="007178E1">
          <w:delText xml:space="preserve"> spatial scales influence </w:delText>
        </w:r>
      </w:del>
      <w:r w:rsidRPr="009337D8">
        <w:t>the outcomes of discrete choice models in offender decision-making</w:t>
      </w:r>
      <w:del w:id="7" w:author="Kuralarasan Kumar" w:date="2025-01-22T11:21:00Z" w16du:dateUtc="2025-01-22T10:21:00Z">
        <w:r w:rsidRPr="009337D8" w:rsidDel="007E201B">
          <w:delText>.</w:delText>
        </w:r>
      </w:del>
      <w:ins w:id="8" w:author="Kuralarasan Kumar" w:date="2025-01-22T11:21:00Z" w16du:dateUtc="2025-01-22T10:21:00Z">
        <w:r w:rsidR="007E201B">
          <w:t>,</w:t>
        </w:r>
      </w:ins>
      <w:ins w:id="9" w:author="Kuralarasan Kumar" w:date="2025-01-22T11:20:00Z" w16du:dateUtc="2025-01-22T10:20:00Z">
        <w:r w:rsidR="007178E1">
          <w:t xml:space="preserve"> </w:t>
        </w:r>
        <w:r w:rsidR="007178E1" w:rsidRPr="007178E1">
          <w:t>including potential quantitative relationships between spatial scales and decision-making outcomes.</w:t>
        </w:r>
      </w:ins>
      <w:r w:rsidRPr="009337D8">
        <w:t xml:space="preserve"> The expected outcomes include a comprehensive mapping of spatial unit usage and recommendations for standardizing spatial scales in future research</w:t>
      </w:r>
      <w:r w:rsidR="00B84771" w:rsidRPr="009337D8">
        <w:t>.</w:t>
      </w:r>
    </w:p>
    <w:p w14:paraId="4663D9E6" w14:textId="77777777" w:rsidR="00B84771" w:rsidRPr="009337D8" w:rsidRDefault="00B84771" w:rsidP="0032492F"/>
    <w:p w14:paraId="3C92AC0C" w14:textId="389131BD" w:rsidR="0092420D" w:rsidRPr="009337D8" w:rsidRDefault="0092420D" w:rsidP="0032492F">
      <w:pPr>
        <w:pStyle w:val="Heading1"/>
        <w:rPr>
          <w:lang w:val="en-US"/>
        </w:rPr>
      </w:pPr>
      <w:r w:rsidRPr="009337D8">
        <w:rPr>
          <w:lang w:val="en-US"/>
        </w:rPr>
        <w:t>Introduction</w:t>
      </w:r>
    </w:p>
    <w:p w14:paraId="33BF2743" w14:textId="77777777" w:rsidR="001D3C54" w:rsidRDefault="00E67CCB" w:rsidP="0032492F">
      <w:pPr>
        <w:rPr>
          <w:ins w:id="10" w:author="Kuralarasan Kumar" w:date="2025-01-22T12:14:00Z" w16du:dateUtc="2025-01-22T11:14:00Z"/>
        </w:rPr>
      </w:pPr>
      <w:r w:rsidRPr="009337D8">
        <w:t xml:space="preserve">Crime location choice research has evolved from focusing on larger spatial units such as cities, states, and neighborhoods </w:t>
      </w:r>
      <w:r w:rsidR="00700C77" w:rsidRPr="009337D8">
        <w:t xml:space="preserve"> </w:t>
      </w:r>
      <w:r w:rsidR="00700C77" w:rsidRPr="009337D8">
        <w:fldChar w:fldCharType="begin"/>
      </w:r>
      <w:r w:rsidR="00F64AB6">
        <w:instrText xml:space="preserve"> ADDIN ZOTERO_ITEM CSL_CITATION {"citationID":"1T3PPpft","properties":{"formattedCitation":"(Baumer et al., 1998; Loftin &amp; Hill, 1974)","plainCitation":"(Baumer et al., 1998; Loftin &amp; Hill, 1974)","noteIndex":0},"citationItems":[{"id":41333,"uris":["http://zotero.org/users/10944501/items/8EEDKH3N"],"itemData":{"id":41333,"type":"article-journal","abstract":"After tracking one another closely for decades, the U.S. robbery rate increased and the burglary rate declined in the late 1980s. The authors investigate the impact of crack on this divergence using a two-stage hierarchical linear model that decomposes between-and within-city variation in crime rates for 142 cities. Given its prominence in discussions of crack and criminal violence, homicide offending is also examined. Net of other influences, cities with higher levels of crack use experienced larger increases in robbery and decreases in burglary. Cities with greater levels of crack had higher homicide rates but did not show more rapid increases in these rates than other cities. The results suggest that the emergence and proliferation of crack shifted the balance of urban offending opportunities and rewards from burglary to robbery.","container-title":"Journal of Research in Crime and Delinquency","DOI":"10.1177/0022427898035003004","ISSN":"0022-4278, 1552-731X","issue":"3","journalAbbreviation":"Journal of Research in Crime and Delinquency","language":"en","page":"316-340","source":"DOI.org (Crossref)","title":"The Influence of Crack Cocaine on Robbery, Burglary, and Homicide Rates: A Cross-City, Longitudinal Analysis","title-short":"The Influence of Crack Cocaine on Robbery, Burglary, and Homicide Rates","volume":"35","author":[{"family":"Baumer","given":"Eric"},{"family":"Lauritsen","given":"Janet L."},{"family":"Rosenfeld","given":"Richard"},{"family":"Wright","given":"Richard"}],"issued":{"date-parts":[["1998",8]]},"citation-key":"baumerInfluenceCrackCocaine1998"}},{"id":41331,"uris":["http://zotero.org/users/10944501/items/HJAEMM44"],"itemData":{"id":41331,"type":"article-journal","container-title":"American Sociological Review","DOI":"10.2307/2094316","ISSN":"00031224","issue":"5","journalAbbreviation":"American Sociological Review","page":"714","source":"DOI.org (Crossref)","title":"Regional Subculture and Homicide: An Examination of the Gastil-Hackney Thesis","title-short":"Regional Subculture and Homicide","volume":"39","author":[{"family":"Loftin","given":"Colin"},{"family":"Hill","given":"Robert H."}],"issued":{"date-parts":[["1974",10]]},"citation-key":"loftinRegionalSubcultureHomicide1974"}}],"schema":"https://github.com/citation-style-language/schema/raw/master/csl-citation.json"} </w:instrText>
      </w:r>
      <w:r w:rsidR="00700C77" w:rsidRPr="009337D8">
        <w:fldChar w:fldCharType="separate"/>
      </w:r>
      <w:r w:rsidR="00700C77" w:rsidRPr="009337D8">
        <w:t>(</w:t>
      </w:r>
      <w:proofErr w:type="spellStart"/>
      <w:r w:rsidR="00700C77" w:rsidRPr="009337D8">
        <w:t>Baumer</w:t>
      </w:r>
      <w:proofErr w:type="spellEnd"/>
      <w:r w:rsidR="00700C77" w:rsidRPr="009337D8">
        <w:t xml:space="preserve"> et al., 1998; Loftin &amp; Hill, 1974)</w:t>
      </w:r>
      <w:r w:rsidR="00700C77" w:rsidRPr="009337D8">
        <w:fldChar w:fldCharType="end"/>
      </w:r>
      <w:r w:rsidRPr="009337D8">
        <w:t xml:space="preserve"> to </w:t>
      </w:r>
      <w:commentRangeStart w:id="11"/>
      <w:commentRangeStart w:id="12"/>
      <w:del w:id="13" w:author="Kuralarasan Kumar" w:date="2025-01-22T11:28:00Z" w16du:dateUtc="2025-01-22T10:28:00Z">
        <w:r w:rsidRPr="009337D8" w:rsidDel="0073641D">
          <w:delText>micro</w:delText>
        </w:r>
        <w:commentRangeEnd w:id="11"/>
        <w:r w:rsidR="005D7595" w:rsidDel="0073641D">
          <w:rPr>
            <w:rStyle w:val="CommentReference"/>
          </w:rPr>
          <w:commentReference w:id="11"/>
        </w:r>
        <w:commentRangeEnd w:id="12"/>
        <w:r w:rsidR="0073641D" w:rsidDel="0073641D">
          <w:rPr>
            <w:rStyle w:val="CommentReference"/>
          </w:rPr>
          <w:commentReference w:id="12"/>
        </w:r>
        <w:r w:rsidRPr="009337D8" w:rsidDel="0073641D">
          <w:delText xml:space="preserve">-level </w:delText>
        </w:r>
      </w:del>
      <w:ins w:id="14" w:author="Kuralarasan Kumar" w:date="2025-01-22T11:28:00Z" w16du:dateUtc="2025-01-22T10:28:00Z">
        <w:r w:rsidR="0073641D">
          <w:t xml:space="preserve">smaller </w:t>
        </w:r>
      </w:ins>
      <w:r w:rsidRPr="009337D8">
        <w:t xml:space="preserve">spatial units like street segments and face blocks </w:t>
      </w:r>
      <w:r w:rsidR="003125A1" w:rsidRPr="009337D8">
        <w:rPr>
          <w:rFonts w:eastAsia="Times New Roman"/>
        </w:rPr>
        <w:t xml:space="preserve"> </w:t>
      </w:r>
      <w:r w:rsidR="003125A1" w:rsidRPr="009337D8">
        <w:rPr>
          <w:rFonts w:eastAsia="Times New Roman"/>
        </w:rPr>
        <w:fldChar w:fldCharType="begin"/>
      </w:r>
      <w:r w:rsidR="00994DFD" w:rsidRPr="009337D8">
        <w:rPr>
          <w:rFonts w:eastAsia="Times New Roman"/>
        </w:rPr>
        <w:instrText xml:space="preserve"> ADDIN ZOTERO_ITEM CSL_CITATION {"citationID":"6aWS4Tlx","properties":{"formattedCitation":"(Eck &amp; Weisburd, 1995; Sampson &amp; Groves, 1989)","plainCitation":"(Eck &amp; Weisburd, 1995; Sampson &amp; Groves, 1989)","noteIndex":0},"citationItems":[{"id":41328,"uris":["http://zotero.org/users/10944501/items/KHNVZDRY"],"itemData":{"id":41328,"type":"book","event-place":"Monsey","ISBN":"978-0-9606960-9-3","language":"eng","number-of-pages":"361","publisher":"Criminal Justice Press","publisher-place":"Monsey","source":"K10plus ISBN","title":"Crime and place","editor":[{"family":"Eck","given":"John E."},{"family":"Weisburd","given":"David"}],"issued":{"date-parts":[["1995"]]},"citation-key":"eckCrimePlace1995"}},{"id":41329,"uris":["http://zotero.org/users/10944501/items/PHELU6BV"],"itemData":{"id":41329,"type":"article-journal","container-title":"American Journal of Sociology","DOI":"10.1086/229068","ISSN":"0002-9602, 1537-5390","issue":"4","journalAbbreviation":"American Journal of Sociology","language":"en","page":"774-802","source":"DOI.org (Crossref)","title":"Community Structure and Crime: Testing Social-Disorganization Theory","title-short":"Community Structure and Crime","volume":"94","author":[{"family":"Sampson","given":"Robert J."},{"family":"Groves","given":"W. Byron"}],"issued":{"date-parts":[["1989",1]]},"citation-key":"sampsonCommunityStructureCrime1989"}}],"schema":"https://github.com/citation-style-language/schema/raw/master/csl-citation.json"} </w:instrText>
      </w:r>
      <w:r w:rsidR="003125A1" w:rsidRPr="009337D8">
        <w:rPr>
          <w:rFonts w:eastAsia="Times New Roman"/>
        </w:rPr>
        <w:fldChar w:fldCharType="separate"/>
      </w:r>
      <w:r w:rsidR="003125A1" w:rsidRPr="009337D8">
        <w:t>(Eck &amp; Weisburd, 1995; Sampson &amp; Groves, 1989)</w:t>
      </w:r>
      <w:r w:rsidR="003125A1" w:rsidRPr="009337D8">
        <w:rPr>
          <w:rFonts w:eastAsia="Times New Roman"/>
        </w:rPr>
        <w:fldChar w:fldCharType="end"/>
      </w:r>
      <w:r w:rsidRPr="009337D8">
        <w:t xml:space="preserve">. This shift towards micro-level analysis has been driven by the need to </w:t>
      </w:r>
      <w:r w:rsidR="00775E5A" w:rsidRPr="009337D8">
        <w:t xml:space="preserve">get better </w:t>
      </w:r>
      <w:r w:rsidRPr="009337D8">
        <w:t xml:space="preserve">understanding of offenders' location </w:t>
      </w:r>
      <w:commentRangeStart w:id="15"/>
      <w:commentRangeStart w:id="16"/>
      <w:r w:rsidRPr="009337D8">
        <w:t>choices</w:t>
      </w:r>
      <w:commentRangeEnd w:id="15"/>
      <w:r w:rsidR="005D7595">
        <w:rPr>
          <w:rStyle w:val="CommentReference"/>
        </w:rPr>
        <w:commentReference w:id="15"/>
      </w:r>
      <w:commentRangeEnd w:id="16"/>
      <w:r w:rsidR="00D04344">
        <w:rPr>
          <w:rStyle w:val="CommentReference"/>
        </w:rPr>
        <w:commentReference w:id="16"/>
      </w:r>
      <w:r w:rsidRPr="009337D8">
        <w:t xml:space="preserve">. </w:t>
      </w:r>
      <w:ins w:id="17" w:author="Kuralarasan Kumar" w:date="2025-01-22T11:57:00Z" w16du:dateUtc="2025-01-22T10:57:00Z">
        <w:r w:rsidR="00931EAF" w:rsidRPr="00931EAF">
          <w:t>Advances in computational power and the rise of crime mapping technologies have also made it more feasible to analyze micro-level spatial units</w:t>
        </w:r>
      </w:ins>
      <w:ins w:id="18" w:author="Kuralarasan Kumar" w:date="2025-01-22T11:58:00Z" w16du:dateUtc="2025-01-22T10:58:00Z">
        <w:r w:rsidR="00DE6752">
          <w:t xml:space="preserve"> </w:t>
        </w:r>
      </w:ins>
      <w:r w:rsidR="00F64AB6">
        <w:fldChar w:fldCharType="begin"/>
      </w:r>
      <w:r w:rsidR="00F64AB6">
        <w:instrText xml:space="preserve"> ADDIN ZOTERO_ITEM CSL_CITATION {"citationID":"Lq3mhv4i","properties":{"formattedCitation":"(Vandeviver &amp; Bernasco, 2017)","plainCitation":"(Vandeviver &amp; Bernasco, 2017)","noteIndex":0},"citationItems":[{"id":44045,"uris":["http://zotero.org/users/10944501/items/PFAS83M8"],"itemData":{"id":44045,"type":"article-journal","container-title":"Applied geography","note":"publisher: Elsevier BV","page":"220–225","source":"Google Scholar","title":"The geography of crime and crime control","volume":"86","author":[{"family":"Vandeviver","given":"Christophe"},{"family":"Bernasco","given":"Wim"}],"issued":{"date-parts":[["2017"]]},"citation-key":"vandeviverGeographyCrimeCrime2017"}}],"schema":"https://github.com/citation-style-language/schema/raw/master/csl-citation.json"} </w:instrText>
      </w:r>
      <w:r w:rsidR="00F64AB6">
        <w:fldChar w:fldCharType="separate"/>
      </w:r>
      <w:r w:rsidR="00F64AB6" w:rsidRPr="00F64AB6">
        <w:t>(Vandeviver &amp; Bernasco, 2017)</w:t>
      </w:r>
      <w:r w:rsidR="00F64AB6">
        <w:fldChar w:fldCharType="end"/>
      </w:r>
      <w:ins w:id="19" w:author="Kuralarasan Kumar" w:date="2025-01-22T11:57:00Z" w16du:dateUtc="2025-01-22T10:57:00Z">
        <w:r w:rsidR="00931EAF" w:rsidRPr="00931EAF">
          <w:t xml:space="preserve">, </w:t>
        </w:r>
      </w:ins>
      <w:del w:id="20" w:author="Kuralarasan Kumar" w:date="2025-01-22T12:03:00Z" w16du:dateUtc="2025-01-22T11:03:00Z">
        <w:r w:rsidRPr="009337D8" w:rsidDel="00DC6BD3">
          <w:delText xml:space="preserve">Micro-level spatial units allow for more </w:delText>
        </w:r>
      </w:del>
      <w:ins w:id="21" w:author="Kuralarasan Kumar" w:date="2025-01-22T12:04:00Z" w16du:dateUtc="2025-01-22T11:04:00Z">
        <w:r w:rsidR="00DC6BD3">
          <w:t xml:space="preserve">enabling researchers to extract </w:t>
        </w:r>
      </w:ins>
      <w:r w:rsidRPr="009337D8">
        <w:t xml:space="preserve">granular insights into crime trends and offender behavior </w:t>
      </w:r>
      <w:r w:rsidR="00540F26" w:rsidRPr="009337D8">
        <w:rPr>
          <w:rFonts w:eastAsia="Times New Roman"/>
        </w:rPr>
        <w:fldChar w:fldCharType="begin"/>
      </w:r>
      <w:r w:rsidR="00994DFD" w:rsidRPr="009337D8">
        <w:rPr>
          <w:rFonts w:eastAsia="Times New Roman"/>
        </w:rPr>
        <w:instrText xml:space="preserve"> ADDIN ZOTERO_ITEM CSL_CITATION {"citationID":"ZuXoy8ap","properties":{"formattedCitation":"(Weisburd et al., 2004)","plainCitation":"(Weisburd et al., 2004)","noteIndex":0},"citationItems":[{"id":32668,"uris":["http://zotero.org/users/10944501/items/RL75P2UJ"],"itemData":{"id":32668,"type":"article-journal","abstract":"Studies of crime at micro places have generally relied on crosssectional data and reported the distributions of crime statistics over short periods of time. In this paper we use official crime data to examine the distribution of crime at street segments in Seattle, Washington, over a 14-year period. We go beyond prior research in two ways. First, we view crime trends at places over a much longer period than other studies that have examined micro places. Second, we use group-based trajectory analysis to uncover distinctive developmental trends in our data. Our findings support the view that micro places generally have stable concentrations of crime events over time. However, we also find that a relatively small proportion of places belong to groups with steeply rising or declining crime trajectories and that these places are primarily responsible for overall city trends in crime. These findings are particularly important given the more general decline in crime rates observed in Seattle and many other American cities in the 1990s. Our study suggests that the crime drop can be understood not as a general process that occurred across the city landscape but one that was generated in a relatively small group of micro places with strong declining crime trajectories over time.","archive_location":"WOS:000222314000003","container-title":"CRIMINOLOGY","DOI":"10.1111/j.1745-9125.2004.tb00521.x","ISSN":"0011-1384","issue":"2","page":"283-321","title":"Trajectories of crime at places: A longitudinal study of street segments in the City of Seattle","volume":"42","author":[{"family":"Weisburd","given":"D"},{"family":"Bushway","given":"S"},{"family":"Lum","given":"C"},{"family":"Yang","given":"SM"}],"issued":{"date-parts":[["2004",5]]},"citation-key":"weisburdTrajectoriesCrimePlaces2004"}}],"schema":"https://github.com/citation-style-language/schema/raw/master/csl-citation.json"} </w:instrText>
      </w:r>
      <w:r w:rsidR="00540F26" w:rsidRPr="009337D8">
        <w:rPr>
          <w:rFonts w:eastAsia="Times New Roman"/>
        </w:rPr>
        <w:fldChar w:fldCharType="separate"/>
      </w:r>
      <w:r w:rsidR="00540F26" w:rsidRPr="009337D8">
        <w:t>(Weisburd et al., 2004)</w:t>
      </w:r>
      <w:r w:rsidR="00540F26" w:rsidRPr="009337D8">
        <w:rPr>
          <w:rFonts w:eastAsia="Times New Roman"/>
        </w:rPr>
        <w:fldChar w:fldCharType="end"/>
      </w:r>
      <w:r w:rsidRPr="009337D8">
        <w:t xml:space="preserve">, enhancing theoretical development and enabling more precise crime prevention strategies. </w:t>
      </w:r>
    </w:p>
    <w:p w14:paraId="0A664212" w14:textId="77777777" w:rsidR="001D3C54" w:rsidRDefault="001D3C54" w:rsidP="0032492F">
      <w:pPr>
        <w:rPr>
          <w:ins w:id="22" w:author="Kuralarasan Kumar" w:date="2025-01-22T12:14:00Z" w16du:dateUtc="2025-01-22T11:14:00Z"/>
        </w:rPr>
      </w:pPr>
    </w:p>
    <w:p w14:paraId="27E965A9" w14:textId="2151E43D" w:rsidR="00E67CCB" w:rsidRPr="009337D8" w:rsidDel="00BA4A3E" w:rsidRDefault="001D6D9C" w:rsidP="0032492F">
      <w:pPr>
        <w:rPr>
          <w:del w:id="23" w:author="Kuralarasan Kumar" w:date="2025-01-22T12:19:00Z" w16du:dateUtc="2025-01-22T11:19:00Z"/>
        </w:rPr>
      </w:pPr>
      <w:r w:rsidRPr="009337D8">
        <w:t>D</w:t>
      </w:r>
      <w:r w:rsidR="00E67CCB" w:rsidRPr="009337D8">
        <w:t>espite its increasing popularity</w:t>
      </w:r>
      <w:r w:rsidRPr="009337D8">
        <w:t xml:space="preserve"> micro spatial units</w:t>
      </w:r>
      <w:r w:rsidR="00E67CCB" w:rsidRPr="009337D8">
        <w:t xml:space="preserve">, there is still no consensus on </w:t>
      </w:r>
      <w:commentRangeStart w:id="24"/>
      <w:commentRangeStart w:id="25"/>
      <w:r w:rsidR="00E67CCB" w:rsidRPr="009337D8">
        <w:t>how</w:t>
      </w:r>
      <w:commentRangeEnd w:id="24"/>
      <w:r w:rsidR="005D7595">
        <w:rPr>
          <w:rStyle w:val="CommentReference"/>
        </w:rPr>
        <w:commentReference w:id="24"/>
      </w:r>
      <w:commentRangeEnd w:id="25"/>
      <w:r w:rsidR="0093533D">
        <w:rPr>
          <w:rStyle w:val="CommentReference"/>
        </w:rPr>
        <w:commentReference w:id="25"/>
      </w:r>
      <w:r w:rsidR="00E67CCB" w:rsidRPr="009337D8">
        <w:t xml:space="preserve"> spatial scales impact findings in crime location choice research. </w:t>
      </w:r>
      <w:ins w:id="26" w:author="Kuralarasan Kumar" w:date="2025-01-22T12:18:00Z" w16du:dateUtc="2025-01-22T11:18:00Z">
        <w:r w:rsidR="00275FC2">
          <w:t xml:space="preserve">For example, micro-level studies might capture localized crime patterns that are not easily generalizable to broader contexts, while macro-level studies might overlook critical details of offender decision-making. This lack of clarity and comparability presents a significant challenge, as it undermines the development of universally applicable theoretical frameworks. Therefore, addressing the issue of spatial scale comparability is crucial for enhancing the practical applications of </w:t>
        </w:r>
        <w:proofErr w:type="gramStart"/>
        <w:r w:rsidR="00275FC2">
          <w:t>crime location</w:t>
        </w:r>
        <w:proofErr w:type="gramEnd"/>
        <w:r w:rsidR="00275FC2">
          <w:t xml:space="preserve"> choice research findings.</w:t>
        </w:r>
        <w:r w:rsidR="00275FC2">
          <w:t xml:space="preserve"> </w:t>
        </w:r>
      </w:ins>
      <w:del w:id="27" w:author="Kuralarasan Kumar" w:date="2025-01-22T12:19:00Z" w16du:dateUtc="2025-01-22T11:19:00Z">
        <w:r w:rsidR="00E67CCB" w:rsidRPr="009337D8" w:rsidDel="00BA4A3E">
          <w:delText xml:space="preserve">This raises a question about the reliability and </w:delText>
        </w:r>
        <w:commentRangeStart w:id="28"/>
        <w:commentRangeStart w:id="29"/>
        <w:r w:rsidR="00E67CCB" w:rsidRPr="009337D8" w:rsidDel="00BA4A3E">
          <w:delText>generalizability</w:delText>
        </w:r>
        <w:commentRangeEnd w:id="28"/>
        <w:r w:rsidR="003837D5" w:rsidDel="00BA4A3E">
          <w:rPr>
            <w:rStyle w:val="CommentReference"/>
          </w:rPr>
          <w:commentReference w:id="28"/>
        </w:r>
      </w:del>
      <w:commentRangeEnd w:id="29"/>
      <w:r w:rsidR="0000234B">
        <w:rPr>
          <w:rStyle w:val="CommentReference"/>
        </w:rPr>
        <w:commentReference w:id="29"/>
      </w:r>
      <w:del w:id="30" w:author="Kuralarasan Kumar" w:date="2025-01-22T12:19:00Z" w16du:dateUtc="2025-01-22T11:19:00Z">
        <w:r w:rsidR="00E67CCB" w:rsidRPr="009337D8" w:rsidDel="00BA4A3E">
          <w:delText xml:space="preserve"> of conclusions drawn from studies focused on micro-units versus those based on larger spatial scales. Understanding these differences is crucial for advancing both criminological theory and its practical applications.</w:delText>
        </w:r>
      </w:del>
    </w:p>
    <w:p w14:paraId="533CACA6" w14:textId="77777777" w:rsidR="00E67CCB" w:rsidRPr="009337D8" w:rsidRDefault="00E67CCB" w:rsidP="0032492F"/>
    <w:p w14:paraId="495C79D4" w14:textId="2682421E" w:rsidR="00E67CCB" w:rsidRPr="009337D8" w:rsidRDefault="000B124B" w:rsidP="0032492F">
      <w:r w:rsidRPr="009337D8">
        <w:t xml:space="preserve">The introduction of micro place analysis marked a major shift in crime location choice research, focusing on more specific places like street segments, census blocks or grid cells </w:t>
      </w:r>
      <w:r w:rsidRPr="009337D8">
        <w:rPr>
          <w:b/>
          <w:bCs/>
          <w:color w:val="000000"/>
        </w:rPr>
        <w:fldChar w:fldCharType="begin"/>
      </w:r>
      <w:r w:rsidR="00994DFD" w:rsidRPr="009337D8">
        <w:rPr>
          <w:b/>
          <w:bCs/>
          <w:color w:val="000000"/>
        </w:rPr>
        <w:instrText xml:space="preserve"> ADDIN ZOTERO_ITEM CSL_CITATION {"citationID":"r4deX7Ao","properties":{"formattedCitation":"(Bernasco, 2019; Bernasco et al., 2013; Bernasco &amp; Jacques, 2015)","plainCitation":"(Bernasco, 2019; Bernasco et al., 2013; Bernasco &amp; Jacques, 2015)","dontUpdate":true,"noteIndex":0},"citationItems":[{"id":27507,"uris":["http://zotero.org/users/10944501/items/NC94KHYK"],"itemData":{"id":27507,"type":"article-journal","container-title":"PLOS ONE","DOI":"10.1371/journal.pone.0210733","issue":"1","title":"Adolescent Offenders' Current Whereabouts Predict locations of their Future Crimes","volume":"14","author":[{"family":"Bernasco","given":"Wim"}],"issued":{"date-parts":[["2019"]]},"citation-key":"bernascoAdolescentOffendersCurrent2019"}},{"id":29554,"uris":["http://zotero.org/users/10944501/items/HFFATVQE"],"itemData":{"id":29554,"type":"article-journal","abstract":"This article analyzes how street robbers decide on where to attack their victims. Using data on nearly 13,000 robberies, on the approximately 18,000 offenders involved in these robberies, and on the nearly 25,000 census blocks in the city of Chicago, we utilize the discrete choice framework to assess which criteria motivate the location decisions of street robbers. We demonstrate that they attack near their own homes, on easily accessible blocks, where legal and illegal cash economies are present, and that these effects spill over to adjacent blocks. © The Author (2012). Published by Oxford University Press. All rights reserved.","container-title":"Journal of Economic Geography","DOI":"10.1093/jeg/lbs005","issue":"1","page":"119-143","title":"Go where the money is: Modeling street robbers' location choices","volume":"13","author":[{"family":"Bernasco","given":"Wim"},{"family":"Block","given":"Richard"},{"family":"Ruiter","given":"Stijn"}],"issued":{"date-parts":[["2013",1]]},"citation-key":"bernascoGoWhereMoney2013"}},{"id":32061,"uris":["http://zotero.org/users/10944501/items/HWBKZHUQ"],"itemData":{"id":32061,"type":"article-journal","abstract":"According to a rational choice theory of crime location choice, offenders commit crimes at locations where the mix of expected rewards and costs is optimal. The present study applied this general theory to a very specific crimeillicit drug dealing in an open air drug marketand tested it in the Red Light District and its neighboring area in downtown Amsterdam, the Netherlands. Data were collected in interviews with 50 dealers of illicit drugs and through systematic observations of the 262 street segments in the study area. It was expected that dealers prefer locations where expected earnings relative to invested time and effort is high and where the risk of apprehension is low. The quantitative findings seem to confirm that dealers go to places where the likelihood of successfully soliciting customers is high, but no evidence is found that they avoid places with informal or formal social control. Qualitative data collected in the same interviews reveal that dealers view social control as a nuisance and risk that can be evaded. We conclude by discussing the implications of our findings for criminological theory and research methods.","archive_location":"WOS:000363423000001","container-title":"Journal of Contemporary Criminal Justice","DOI":"10.1177/1043986215608535","ISSN":"1043-9862","issue":"4","page":"376-408","title":"Where Do Dealers Solicit Customers and Sell Them Drugs? A Micro-Level Multiple Method Study","volume":"31","author":[{"family":"Bernasco","given":"Wim"},{"family":"Jacques","given":"Scott"}],"issued":{"date-parts":[["2015",11]]},"citation-key":"bernascoWhereDealersSolicit2015"}}],"schema":"https://github.com/citation-style-language/schema/raw/master/csl-citation.json"} </w:instrText>
      </w:r>
      <w:r w:rsidRPr="009337D8">
        <w:rPr>
          <w:b/>
          <w:bCs/>
          <w:color w:val="000000"/>
        </w:rPr>
        <w:fldChar w:fldCharType="separate"/>
      </w:r>
      <w:r w:rsidRPr="009337D8">
        <w:t>(e.g., Bernasco, 2019; Bernasco et al., 2013; Bernasco &amp; Jacques, 2015)</w:t>
      </w:r>
      <w:r w:rsidRPr="009337D8">
        <w:rPr>
          <w:b/>
          <w:bCs/>
          <w:color w:val="000000"/>
        </w:rPr>
        <w:fldChar w:fldCharType="end"/>
      </w:r>
      <w:r w:rsidRPr="009337D8">
        <w:t>. This shift was not merely a change in the unit of analysis but provided an understanding of crime trends at the micro-level.</w:t>
      </w:r>
      <w:r w:rsidR="00747105" w:rsidRPr="009337D8">
        <w:t xml:space="preserve"> </w:t>
      </w:r>
      <w:r w:rsidR="00B05005" w:rsidRPr="009337D8">
        <w:t xml:space="preserve">However, there is a </w:t>
      </w:r>
      <w:r w:rsidR="00E67CCB" w:rsidRPr="009337D8">
        <w:t xml:space="preserve">lack of clarity on how spatial units influence crime data and the interpretation of offender decision-making presents a challenge for developing theoretical frameworks. Understanding these influences is essential for advancing criminological theory and practical applications. Consequently, this scoping review seeks to systematically assess the use of spatial units in crime location choice studies, with a focus on quantitative analyses employing discrete choice models. By doing so, this review aims to map the spatial units of </w:t>
      </w:r>
      <w:r w:rsidR="00E67CCB" w:rsidRPr="009337D8">
        <w:lastRenderedPageBreak/>
        <w:t>analysis used across various studies, identify gaps in the literature, and examine how different spatial scales impact the understanding of crime location choices.</w:t>
      </w:r>
    </w:p>
    <w:p w14:paraId="09760E07" w14:textId="77777777" w:rsidR="0032492F" w:rsidRPr="009337D8" w:rsidRDefault="0032492F" w:rsidP="0032492F">
      <w:pPr>
        <w:rPr>
          <w:lang w:bidi="ta-IN"/>
        </w:rPr>
      </w:pPr>
    </w:p>
    <w:p w14:paraId="5944DA8D" w14:textId="77777777" w:rsidR="004232BB" w:rsidRPr="009337D8" w:rsidRDefault="0092420D" w:rsidP="0032492F">
      <w:pPr>
        <w:rPr>
          <w:rStyle w:val="Heading1Char"/>
        </w:rPr>
      </w:pPr>
      <w:r w:rsidRPr="009337D8">
        <w:rPr>
          <w:rStyle w:val="Heading1Char"/>
        </w:rPr>
        <w:t>Rationale for Review</w:t>
      </w:r>
    </w:p>
    <w:p w14:paraId="72F666A9" w14:textId="1E58CAEF" w:rsidR="00294003" w:rsidRPr="009337D8" w:rsidRDefault="00E67CCB" w:rsidP="0032492F">
      <w:r w:rsidRPr="009337D8">
        <w:t xml:space="preserve">Despite the significant growth of crime location choice research, there remains a lack of </w:t>
      </w:r>
      <w:commentRangeStart w:id="31"/>
      <w:commentRangeStart w:id="32"/>
      <w:r w:rsidRPr="009337D8">
        <w:t>reviews</w:t>
      </w:r>
      <w:commentRangeEnd w:id="31"/>
      <w:r w:rsidR="003837D5">
        <w:rPr>
          <w:rStyle w:val="CommentReference"/>
        </w:rPr>
        <w:commentReference w:id="31"/>
      </w:r>
      <w:commentRangeEnd w:id="32"/>
      <w:r w:rsidR="008C4D20">
        <w:rPr>
          <w:rStyle w:val="CommentReference"/>
        </w:rPr>
        <w:commentReference w:id="32"/>
      </w:r>
      <w:r w:rsidRPr="009337D8">
        <w:t xml:space="preserve"> that </w:t>
      </w:r>
      <w:del w:id="33" w:author="Kuralarasan Kumar" w:date="2025-01-22T12:29:00Z" w16du:dateUtc="2025-01-22T11:29:00Z">
        <w:r w:rsidRPr="009337D8" w:rsidDel="001E7961">
          <w:delText xml:space="preserve">focus </w:delText>
        </w:r>
      </w:del>
      <w:r w:rsidRPr="009337D8">
        <w:t xml:space="preserve">specifically </w:t>
      </w:r>
      <w:ins w:id="34" w:author="Kuralarasan Kumar" w:date="2025-01-22T12:29:00Z" w16du:dateUtc="2025-01-22T11:29:00Z">
        <w:r w:rsidR="001E7961">
          <w:t xml:space="preserve">address how different spatial scales impact the findings of </w:t>
        </w:r>
      </w:ins>
      <w:del w:id="35" w:author="Kuralarasan Kumar" w:date="2025-01-22T12:29:00Z" w16du:dateUtc="2025-01-22T11:29:00Z">
        <w:r w:rsidRPr="009337D8" w:rsidDel="002D2533">
          <w:delText xml:space="preserve">on the use of </w:delText>
        </w:r>
      </w:del>
      <w:r w:rsidRPr="009337D8">
        <w:t>discrete choice models</w:t>
      </w:r>
      <w:ins w:id="36" w:author="Kuralarasan Kumar" w:date="2025-01-22T12:29:00Z" w16du:dateUtc="2025-01-22T11:29:00Z">
        <w:r w:rsidR="002D2533">
          <w:t xml:space="preserve"> used</w:t>
        </w:r>
      </w:ins>
      <w:r w:rsidRPr="009337D8">
        <w:t xml:space="preserve"> to explain offender decision-making. Discrete choice models offer a structured, quantitative method to analyze how offenders select targets and locations, but existing studies vary widely in their use of spatial units, from large-scale neighborhoods to individual street segments. </w:t>
      </w:r>
      <w:r w:rsidR="008B6CB8" w:rsidRPr="009337D8">
        <w:t xml:space="preserve">The diversity in spatial scale also challenges the comparability and generalizability of findings across different spatial scales </w:t>
      </w:r>
      <w:r w:rsidR="008B6CB8" w:rsidRPr="009337D8">
        <w:fldChar w:fldCharType="begin"/>
      </w:r>
      <w:r w:rsidR="00F64AB6">
        <w:instrText xml:space="preserve"> ADDIN ZOTERO_ITEM CSL_CITATION {"citationID":"qkmlq32a","properties":{"formattedCitation":"(Steenbeek &amp; Weisburd, 2016; Weisburd et al., 2012)","plainCitation":"(Steenbeek &amp; Weisburd, 2016; Weisburd et al., 2012)","noteIndex":0},"citationItems":[{"id":"me8MMPgH/WN9Tg95R","uris":["http://zotero.org/users/10944501/items/QQ2DP6ZG"],"itemData":{"id":29495,"type":"article-journal","abstract":"Objectives: To identify how much of the variability of crime in a city can be attributed to micro (street segment), meso (neighborhood), and macro (district) levels of geography. We define the extent to which different levels of geography are important in understanding the crime problem within cities and how those relationships change over time. Methods: Data are police recorded crime events for the period 2001–2009. More than 400,000 crime events are geocoded to about 15,000 street segments, nested within 114 neighborhoods, in turn nested within 44 districts. Lorenz curves and Gini coefficients are used to describe the crime concentration at the three spatial levels. Linear mixed models with random slopes of time are used to estimate the variance attributed to each level. Results: About 58–69 % of the variability of crime can be attributed to street segments, with most of the remaining variability at the district level. Our findings suggest that micro geographic units are key to understanding the crime problem and that the neighborhood does not add significantly beyond what is learned at the micro and macro levels. While the total number of crime events declines over time, the importance of street segments increases over time. Conclusions: Our findings suggest that micro geographic units are key to understanding the variability of crime within cities—despite the fact that they have received little criminological focus so far. Moreover, our results raise a strong challenge to recent focus on such meso geographic units as census block groups.","container-title":"Journal of Quantitative Criminology","DOI":"10.1007/s10940-015-9276-3","issue":"3","note":"publisher: Springer US","page":"449-469","title":"Where the Action is in Crime? An Examination of Variability of Crime Across Different Spatial Units in The Hague, 2001–2009","volume":"32","author":[{"family":"Steenbeek","given":"Wouter"},{"family":"Weisburd","given":"David"}],"issued":{"date-parts":[["2016",9]]},"citation-key":"steenbeekWhereActionCrime2016"}},{"id":10108,"uris":["http://zotero.org/users/10944501/items/LFKSFMQV"],"itemData":{"id":10108,"type":"book","call-number":"HV6150 .W45 2012","event-place":"Oxford ; New York","ISBN":"978-0-19-992863-7","language":"de","number-of-pages":"272","publisher":"Oxford University Press","publisher-place":"Oxford ; New York","source":"Library of Congress ISBN","title":"The criminology of place: street segments and our understanding of the crime problem","title-short":"The criminology of place","author":[{"family":"Weisburd","given":"David"},{"family":"Groff","given":"Elizabeth"},{"family":"Yang","given":"Sue-Ming"}],"issued":{"date-parts":[["2012"]]},"citation-key":"weisburdCriminologyPlaceStreet2012"}}],"schema":"https://github.com/citation-style-language/schema/raw/master/csl-citation.json"} </w:instrText>
      </w:r>
      <w:r w:rsidR="008B6CB8" w:rsidRPr="009337D8">
        <w:fldChar w:fldCharType="separate"/>
      </w:r>
      <w:r w:rsidR="008B6CB8" w:rsidRPr="009337D8">
        <w:t>(Steenbeek &amp; Weisburd, 2016; Weisburd et al., 2012)</w:t>
      </w:r>
      <w:r w:rsidR="008B6CB8" w:rsidRPr="009337D8">
        <w:fldChar w:fldCharType="end"/>
      </w:r>
      <w:r w:rsidR="008B6CB8" w:rsidRPr="009337D8">
        <w:t xml:space="preserve">. </w:t>
      </w:r>
    </w:p>
    <w:p w14:paraId="291D060B" w14:textId="2F0B5C12" w:rsidR="009E6389" w:rsidRPr="009337D8" w:rsidDel="005456B5" w:rsidRDefault="008076E9" w:rsidP="0032492F">
      <w:pPr>
        <w:rPr>
          <w:del w:id="37" w:author="Kuralarasan Kumar" w:date="2025-01-22T14:56:00Z" w16du:dateUtc="2025-01-22T13:56:00Z"/>
          <w:rFonts w:eastAsia="Times New Roman"/>
          <w:lang w:bidi="ta-IN"/>
        </w:rPr>
      </w:pPr>
      <w:r w:rsidRPr="009337D8">
        <w:t xml:space="preserve">This review aims not only to synthesize existing findings but also </w:t>
      </w:r>
      <w:del w:id="38" w:author="Kuralarasan Kumar" w:date="2025-01-22T14:56:00Z" w16du:dateUtc="2025-01-22T13:56:00Z">
        <w:r w:rsidRPr="009337D8" w:rsidDel="0041644F">
          <w:delText xml:space="preserve">to make a </w:delText>
        </w:r>
        <w:commentRangeStart w:id="39"/>
        <w:commentRangeStart w:id="40"/>
        <w:r w:rsidRPr="009337D8" w:rsidDel="005456B5">
          <w:delText>significant</w:delText>
        </w:r>
        <w:commentRangeEnd w:id="39"/>
        <w:r w:rsidR="003837D5" w:rsidDel="005456B5">
          <w:rPr>
            <w:rStyle w:val="CommentReference"/>
          </w:rPr>
          <w:commentReference w:id="39"/>
        </w:r>
      </w:del>
      <w:commentRangeEnd w:id="40"/>
      <w:r w:rsidR="006972D1">
        <w:rPr>
          <w:rStyle w:val="CommentReference"/>
        </w:rPr>
        <w:commentReference w:id="40"/>
      </w:r>
      <w:del w:id="41" w:author="Kuralarasan Kumar" w:date="2025-01-22T14:56:00Z" w16du:dateUtc="2025-01-22T13:56:00Z">
        <w:r w:rsidRPr="009337D8" w:rsidDel="005456B5">
          <w:delText xml:space="preserve"> </w:delText>
        </w:r>
      </w:del>
      <w:proofErr w:type="spellStart"/>
      <w:r w:rsidRPr="009337D8">
        <w:t>contribut</w:t>
      </w:r>
      <w:ins w:id="42" w:author="Kuralarasan Kumar" w:date="2025-01-22T14:56:00Z" w16du:dateUtc="2025-01-22T13:56:00Z">
        <w:r w:rsidR="0041644F">
          <w:t>e</w:t>
        </w:r>
      </w:ins>
      <w:del w:id="43" w:author="Kuralarasan Kumar" w:date="2025-01-22T14:56:00Z" w16du:dateUtc="2025-01-22T13:56:00Z">
        <w:r w:rsidRPr="009337D8" w:rsidDel="0041644F">
          <w:delText xml:space="preserve">ion </w:delText>
        </w:r>
      </w:del>
      <w:r w:rsidRPr="009337D8">
        <w:t>to</w:t>
      </w:r>
      <w:proofErr w:type="spellEnd"/>
      <w:r w:rsidRPr="009337D8">
        <w:t xml:space="preserve"> the literature by </w:t>
      </w:r>
      <w:commentRangeStart w:id="44"/>
      <w:commentRangeStart w:id="45"/>
      <w:del w:id="46" w:author="Kuralarasan Kumar" w:date="2025-01-22T14:56:00Z" w16du:dateUtc="2025-01-22T13:56:00Z">
        <w:r w:rsidRPr="009337D8" w:rsidDel="0041644F">
          <w:delText>critically</w:delText>
        </w:r>
        <w:commentRangeEnd w:id="44"/>
        <w:r w:rsidR="003837D5" w:rsidDel="0041644F">
          <w:rPr>
            <w:rStyle w:val="CommentReference"/>
          </w:rPr>
          <w:commentReference w:id="44"/>
        </w:r>
      </w:del>
      <w:commentRangeEnd w:id="45"/>
      <w:r w:rsidR="006972D1">
        <w:rPr>
          <w:rStyle w:val="CommentReference"/>
        </w:rPr>
        <w:commentReference w:id="45"/>
      </w:r>
      <w:del w:id="47" w:author="Kuralarasan Kumar" w:date="2025-01-22T14:56:00Z" w16du:dateUtc="2025-01-22T13:56:00Z">
        <w:r w:rsidRPr="009337D8" w:rsidDel="0041644F">
          <w:delText xml:space="preserve"> </w:delText>
        </w:r>
      </w:del>
      <w:r w:rsidRPr="009337D8">
        <w:t>evaluating how the choice of spatial units affects the outcomes of discrete choice models in crime location choice research. By systematically mapping and analyzing the spatial scales used in these studies</w:t>
      </w:r>
      <w:ins w:id="48" w:author="Kuralarasan Kumar" w:date="2025-01-22T14:56:00Z" w16du:dateUtc="2025-01-22T13:56:00Z">
        <w:r w:rsidR="00002152">
          <w:t xml:space="preserve">, </w:t>
        </w:r>
        <w:r w:rsidR="00002152">
          <w:t>the review clarifies how varying spatial boundaries can influence both model results and their interpretation</w:t>
        </w:r>
      </w:ins>
      <w:r w:rsidR="00294003" w:rsidRPr="009337D8">
        <w:t xml:space="preserve">. </w:t>
      </w:r>
      <w:r w:rsidRPr="009337D8">
        <w:rPr>
          <w:rFonts w:eastAsia="Times New Roman"/>
          <w:lang w:bidi="ta-IN"/>
        </w:rPr>
        <w:t>By addressing these aspects, the review adds value beyond mere synthesis, directly contributing to the advancement of knowledge in the field and offering practical guidance for researchers and policymakers.</w:t>
      </w:r>
    </w:p>
    <w:p w14:paraId="7915EAB5" w14:textId="77777777" w:rsidR="00E67CCB" w:rsidRPr="009337D8" w:rsidRDefault="00E67CCB" w:rsidP="0032492F">
      <w:pPr>
        <w:rPr>
          <w:lang w:bidi="ta-IN"/>
        </w:rPr>
      </w:pPr>
    </w:p>
    <w:p w14:paraId="7B7D161C" w14:textId="46B56C90" w:rsidR="0092420D" w:rsidRPr="009337D8" w:rsidRDefault="0092420D" w:rsidP="0032492F">
      <w:pPr>
        <w:pStyle w:val="Heading1"/>
        <w:rPr>
          <w:rFonts w:eastAsia="Times New Roman"/>
          <w:sz w:val="27"/>
          <w:szCs w:val="27"/>
          <w:lang w:val="en-US"/>
        </w:rPr>
      </w:pPr>
      <w:r w:rsidRPr="009337D8">
        <w:rPr>
          <w:rStyle w:val="Heading1Char"/>
          <w:b/>
          <w:bCs/>
          <w:lang w:val="en-US"/>
        </w:rPr>
        <w:t>Objective</w:t>
      </w:r>
    </w:p>
    <w:p w14:paraId="7B042899" w14:textId="56A6B898" w:rsidR="00E67CCB" w:rsidRPr="009337D8" w:rsidRDefault="00E67CCB" w:rsidP="0032492F">
      <w:pPr>
        <w:rPr>
          <w:rFonts w:eastAsia="Times New Roman"/>
          <w:lang w:bidi="ta-IN"/>
        </w:rPr>
      </w:pPr>
      <w:r w:rsidRPr="009337D8">
        <w:t xml:space="preserve">The primary objective of this systematic scoping review is to map the varied use of spatial scales in quantitative studies that analyze crime location choices using discrete choice models or related frameworks. This review aims to examine how different spatial units, from macro-level regions to micro-level </w:t>
      </w:r>
      <w:commentRangeStart w:id="49"/>
      <w:del w:id="50" w:author="Kuralarasan Kumar" w:date="2025-01-22T14:22:00Z" w16du:dateUtc="2025-01-22T13:22:00Z">
        <w:r w:rsidRPr="009337D8" w:rsidDel="00E665EB">
          <w:delText>street</w:delText>
        </w:r>
        <w:commentRangeEnd w:id="49"/>
        <w:r w:rsidR="00166447" w:rsidDel="00E665EB">
          <w:rPr>
            <w:rStyle w:val="CommentReference"/>
          </w:rPr>
          <w:commentReference w:id="49"/>
        </w:r>
        <w:r w:rsidRPr="009337D8" w:rsidDel="00E665EB">
          <w:delText xml:space="preserve"> segments</w:delText>
        </w:r>
      </w:del>
      <w:r w:rsidRPr="009337D8">
        <w:t xml:space="preserve">, are applied in the literature. By </w:t>
      </w:r>
      <w:commentRangeStart w:id="51"/>
      <w:commentRangeStart w:id="52"/>
      <w:r w:rsidRPr="009337D8">
        <w:t>identifying</w:t>
      </w:r>
      <w:commentRangeEnd w:id="51"/>
      <w:r w:rsidR="00166447">
        <w:rPr>
          <w:rStyle w:val="CommentReference"/>
        </w:rPr>
        <w:commentReference w:id="51"/>
      </w:r>
      <w:commentRangeEnd w:id="52"/>
      <w:r w:rsidR="00956F34">
        <w:rPr>
          <w:rStyle w:val="CommentReference"/>
        </w:rPr>
        <w:commentReference w:id="52"/>
      </w:r>
      <w:r w:rsidRPr="009337D8">
        <w:t xml:space="preserve"> patterns in spatial scale usage, this review will highlight the strengths and limitations of different scales, offering guidance for future research</w:t>
      </w:r>
      <w:r w:rsidR="00EC01AF" w:rsidRPr="009337D8">
        <w:t xml:space="preserve">. </w:t>
      </w:r>
    </w:p>
    <w:p w14:paraId="4C0373D6" w14:textId="77777777" w:rsidR="00E67CCB" w:rsidRPr="009337D8" w:rsidRDefault="00E67CCB" w:rsidP="0032492F">
      <w:pPr>
        <w:rPr>
          <w:lang w:bidi="ta-IN"/>
        </w:rPr>
      </w:pPr>
    </w:p>
    <w:p w14:paraId="3496F781" w14:textId="18D1BFC1" w:rsidR="0092420D" w:rsidRPr="009337D8" w:rsidRDefault="0092420D" w:rsidP="0032492F">
      <w:pPr>
        <w:pStyle w:val="Heading1"/>
        <w:rPr>
          <w:lang w:val="en-US"/>
        </w:rPr>
      </w:pPr>
      <w:r w:rsidRPr="009337D8">
        <w:rPr>
          <w:rStyle w:val="Heading1Char"/>
          <w:b/>
          <w:bCs/>
          <w:lang w:val="en-US"/>
        </w:rPr>
        <w:t>Methods and Analysis</w:t>
      </w:r>
    </w:p>
    <w:p w14:paraId="1EA1E416" w14:textId="493D57D0" w:rsidR="0092420D" w:rsidRPr="009337D8" w:rsidRDefault="00613C0B" w:rsidP="0032492F">
      <w:pPr>
        <w:pStyle w:val="Heading2"/>
        <w:rPr>
          <w:lang w:val="en-US"/>
        </w:rPr>
      </w:pPr>
      <w:r w:rsidRPr="009337D8">
        <w:rPr>
          <w:lang w:val="en-US"/>
        </w:rPr>
        <w:t>Inclusion</w:t>
      </w:r>
      <w:r w:rsidR="0092420D" w:rsidRPr="009337D8">
        <w:rPr>
          <w:lang w:val="en-US"/>
        </w:rPr>
        <w:t xml:space="preserve"> Criteria</w:t>
      </w:r>
    </w:p>
    <w:p w14:paraId="1802EF95" w14:textId="22B8962D" w:rsidR="001C1891" w:rsidRPr="009337D8" w:rsidRDefault="001C1891" w:rsidP="0032492F">
      <w:pPr>
        <w:pStyle w:val="NormalWeb"/>
        <w:numPr>
          <w:ilvl w:val="0"/>
          <w:numId w:val="23"/>
        </w:numPr>
        <w:rPr>
          <w:lang w:val="en-US"/>
        </w:rPr>
      </w:pPr>
      <w:r w:rsidRPr="009337D8">
        <w:rPr>
          <w:rStyle w:val="Strong"/>
          <w:lang w:val="en-US"/>
        </w:rPr>
        <w:t>Population:</w:t>
      </w:r>
      <w:r w:rsidR="00DA73AE" w:rsidRPr="009337D8">
        <w:rPr>
          <w:rStyle w:val="Strong"/>
          <w:lang w:val="en-US"/>
        </w:rPr>
        <w:t xml:space="preserve"> </w:t>
      </w:r>
      <w:r w:rsidRPr="009337D8">
        <w:rPr>
          <w:lang w:val="en-US"/>
        </w:rPr>
        <w:t xml:space="preserve">Studies that </w:t>
      </w:r>
      <w:del w:id="53" w:author="Kuralarasan Kumar" w:date="2025-01-22T14:36:00Z" w16du:dateUtc="2025-01-22T13:36:00Z">
        <w:r w:rsidRPr="009337D8" w:rsidDel="0067384A">
          <w:rPr>
            <w:lang w:val="en-US"/>
          </w:rPr>
          <w:delText xml:space="preserve">focus </w:delText>
        </w:r>
      </w:del>
      <w:ins w:id="54" w:author="Kuralarasan Kumar" w:date="2025-01-22T14:36:00Z" w16du:dateUtc="2025-01-22T13:36:00Z">
        <w:r w:rsidR="0067384A">
          <w:rPr>
            <w:lang w:val="en-US"/>
          </w:rPr>
          <w:t>apply discrete choice model</w:t>
        </w:r>
      </w:ins>
      <w:ins w:id="55" w:author="Kuralarasan Kumar" w:date="2025-01-22T14:39:00Z" w16du:dateUtc="2025-01-22T13:39:00Z">
        <w:r w:rsidR="00AC6691">
          <w:rPr>
            <w:lang w:val="en-US"/>
          </w:rPr>
          <w:t>s</w:t>
        </w:r>
      </w:ins>
      <w:ins w:id="56" w:author="Kuralarasan Kumar" w:date="2025-01-22T14:36:00Z" w16du:dateUtc="2025-01-22T13:36:00Z">
        <w:r w:rsidR="0067384A">
          <w:rPr>
            <w:lang w:val="en-US"/>
          </w:rPr>
          <w:t xml:space="preserve"> to </w:t>
        </w:r>
        <w:r w:rsidR="00B41D1D">
          <w:rPr>
            <w:lang w:val="en-US"/>
          </w:rPr>
          <w:t>analyze</w:t>
        </w:r>
        <w:r w:rsidR="0067384A" w:rsidRPr="009337D8">
          <w:rPr>
            <w:lang w:val="en-US"/>
          </w:rPr>
          <w:t xml:space="preserve"> </w:t>
        </w:r>
      </w:ins>
      <w:del w:id="57" w:author="Kuralarasan Kumar" w:date="2025-01-22T14:37:00Z" w16du:dateUtc="2025-01-22T13:37:00Z">
        <w:r w:rsidRPr="009337D8" w:rsidDel="00B41D1D">
          <w:rPr>
            <w:lang w:val="en-US"/>
          </w:rPr>
          <w:delText xml:space="preserve">on </w:delText>
        </w:r>
      </w:del>
      <w:r w:rsidRPr="009337D8">
        <w:rPr>
          <w:lang w:val="en-US"/>
        </w:rPr>
        <w:t>offenders’ location choice decisions across various crime types</w:t>
      </w:r>
      <w:r w:rsidR="00FD30B4" w:rsidRPr="009337D8">
        <w:rPr>
          <w:lang w:val="en-US"/>
        </w:rPr>
        <w:t xml:space="preserve"> – </w:t>
      </w:r>
      <w:r w:rsidRPr="009337D8">
        <w:rPr>
          <w:lang w:val="en-US"/>
        </w:rPr>
        <w:t>including violent crimes, property crimes, and other offenses</w:t>
      </w:r>
      <w:r w:rsidR="00FD30B4" w:rsidRPr="009337D8">
        <w:rPr>
          <w:lang w:val="en-US"/>
        </w:rPr>
        <w:t xml:space="preserve"> –</w:t>
      </w:r>
      <w:del w:id="58" w:author="Kuralarasan Kumar" w:date="2025-01-22T14:34:00Z" w16du:dateUtc="2025-01-22T13:34:00Z">
        <w:r w:rsidR="00FD30B4" w:rsidRPr="009337D8" w:rsidDel="00B76D14">
          <w:rPr>
            <w:lang w:val="en-US"/>
          </w:rPr>
          <w:delText xml:space="preserve"> </w:delText>
        </w:r>
        <w:r w:rsidRPr="009337D8" w:rsidDel="00B76D14">
          <w:rPr>
            <w:lang w:val="en-US"/>
          </w:rPr>
          <w:delText xml:space="preserve">with an emphasis on </w:delText>
        </w:r>
        <w:commentRangeStart w:id="59"/>
        <w:commentRangeStart w:id="60"/>
        <w:r w:rsidRPr="009337D8" w:rsidDel="00B76D14">
          <w:rPr>
            <w:lang w:val="en-US"/>
          </w:rPr>
          <w:delText>understanding</w:delText>
        </w:r>
        <w:commentRangeEnd w:id="59"/>
        <w:r w:rsidR="00166447" w:rsidDel="00B76D14">
          <w:rPr>
            <w:rStyle w:val="CommentReference"/>
            <w:rFonts w:eastAsiaTheme="minorHAnsi"/>
            <w:lang w:val="en-US" w:bidi="ar-SA"/>
          </w:rPr>
          <w:commentReference w:id="59"/>
        </w:r>
      </w:del>
      <w:commentRangeEnd w:id="60"/>
      <w:r w:rsidR="00956F34">
        <w:rPr>
          <w:rStyle w:val="CommentReference"/>
          <w:rFonts w:eastAsiaTheme="minorHAnsi"/>
          <w:lang w:val="en-US" w:bidi="ar-SA"/>
        </w:rPr>
        <w:commentReference w:id="60"/>
      </w:r>
      <w:del w:id="61" w:author="Kuralarasan Kumar" w:date="2025-01-22T14:34:00Z" w16du:dateUtc="2025-01-22T13:34:00Z">
        <w:r w:rsidRPr="009337D8" w:rsidDel="00B76D14">
          <w:rPr>
            <w:lang w:val="en-US"/>
          </w:rPr>
          <w:delText xml:space="preserve"> how spatial units influence these decisions.</w:delText>
        </w:r>
      </w:del>
    </w:p>
    <w:p w14:paraId="034B9415" w14:textId="3DFCA3EE" w:rsidR="001C1891" w:rsidRPr="009337D8" w:rsidRDefault="001C1891" w:rsidP="0032492F">
      <w:pPr>
        <w:pStyle w:val="NormalWeb"/>
        <w:numPr>
          <w:ilvl w:val="0"/>
          <w:numId w:val="23"/>
        </w:numPr>
        <w:rPr>
          <w:lang w:val="en-US"/>
        </w:rPr>
      </w:pPr>
      <w:r w:rsidRPr="009337D8">
        <w:rPr>
          <w:rStyle w:val="Strong"/>
          <w:lang w:val="en-US"/>
        </w:rPr>
        <w:t>Concept:</w:t>
      </w:r>
      <w:r w:rsidR="00DA73AE" w:rsidRPr="009337D8">
        <w:rPr>
          <w:rStyle w:val="Strong"/>
          <w:lang w:val="en-US"/>
        </w:rPr>
        <w:t xml:space="preserve"> </w:t>
      </w:r>
      <w:r w:rsidRPr="009337D8">
        <w:rPr>
          <w:lang w:val="en-US"/>
        </w:rPr>
        <w:t xml:space="preserve">The study must focus on the selection of locations or targets by offenders, with a particular focus on </w:t>
      </w:r>
      <w:commentRangeStart w:id="62"/>
      <w:r w:rsidRPr="009337D8">
        <w:rPr>
          <w:lang w:val="en-US"/>
        </w:rPr>
        <w:t>spatial</w:t>
      </w:r>
      <w:commentRangeEnd w:id="62"/>
      <w:r w:rsidR="00166447">
        <w:rPr>
          <w:rStyle w:val="CommentReference"/>
          <w:rFonts w:eastAsiaTheme="minorHAnsi"/>
          <w:lang w:val="en-US" w:bidi="ar-SA"/>
        </w:rPr>
        <w:commentReference w:id="62"/>
      </w:r>
      <w:r w:rsidRPr="009337D8">
        <w:rPr>
          <w:lang w:val="en-US"/>
        </w:rPr>
        <w:t xml:space="preserve"> scale usage in the analysis of crime location choices. </w:t>
      </w:r>
    </w:p>
    <w:p w14:paraId="19B21A54" w14:textId="3C7EE75C" w:rsidR="001C1891" w:rsidRPr="009337D8" w:rsidRDefault="001C1891" w:rsidP="0032492F">
      <w:pPr>
        <w:pStyle w:val="NormalWeb"/>
        <w:numPr>
          <w:ilvl w:val="0"/>
          <w:numId w:val="23"/>
        </w:numPr>
        <w:rPr>
          <w:lang w:val="en-US"/>
        </w:rPr>
      </w:pPr>
      <w:r w:rsidRPr="009337D8">
        <w:rPr>
          <w:rStyle w:val="Strong"/>
          <w:lang w:val="en-US"/>
        </w:rPr>
        <w:t>Outcomes:</w:t>
      </w:r>
      <w:r w:rsidR="00DA73AE" w:rsidRPr="009337D8">
        <w:rPr>
          <w:rStyle w:val="Strong"/>
          <w:lang w:val="en-US"/>
        </w:rPr>
        <w:t xml:space="preserve"> </w:t>
      </w:r>
      <w:r w:rsidRPr="009337D8">
        <w:rPr>
          <w:lang w:val="en-US"/>
        </w:rPr>
        <w:t xml:space="preserve">The study must </w:t>
      </w:r>
      <w:r w:rsidR="009337D8" w:rsidRPr="009337D8">
        <w:rPr>
          <w:lang w:val="en-US"/>
        </w:rPr>
        <w:t>analyze</w:t>
      </w:r>
      <w:r w:rsidRPr="009337D8">
        <w:rPr>
          <w:lang w:val="en-US"/>
        </w:rPr>
        <w:t xml:space="preserve"> crime location choices quantitatively, specifically examining the </w:t>
      </w:r>
      <w:ins w:id="63" w:author="Kuralarasan Kumar" w:date="2025-01-22T14:33:00Z" w16du:dateUtc="2025-01-22T13:33:00Z">
        <w:r w:rsidR="00F214B9">
          <w:rPr>
            <w:lang w:val="en-US"/>
          </w:rPr>
          <w:t xml:space="preserve">macro-micro </w:t>
        </w:r>
      </w:ins>
      <w:commentRangeStart w:id="64"/>
      <w:commentRangeStart w:id="65"/>
      <w:r w:rsidRPr="009337D8">
        <w:rPr>
          <w:lang w:val="en-US"/>
        </w:rPr>
        <w:t xml:space="preserve">spatial units </w:t>
      </w:r>
      <w:commentRangeEnd w:id="64"/>
      <w:r w:rsidR="00166447">
        <w:rPr>
          <w:rStyle w:val="CommentReference"/>
          <w:rFonts w:eastAsiaTheme="minorHAnsi"/>
          <w:lang w:val="en-US" w:bidi="ar-SA"/>
        </w:rPr>
        <w:commentReference w:id="64"/>
      </w:r>
      <w:commentRangeEnd w:id="65"/>
      <w:r w:rsidR="00067371">
        <w:rPr>
          <w:rStyle w:val="CommentReference"/>
          <w:rFonts w:eastAsiaTheme="minorHAnsi"/>
          <w:lang w:val="en-US" w:bidi="ar-SA"/>
        </w:rPr>
        <w:commentReference w:id="65"/>
      </w:r>
      <w:r w:rsidRPr="009337D8">
        <w:rPr>
          <w:lang w:val="en-US"/>
        </w:rPr>
        <w:t xml:space="preserve">(e.g., </w:t>
      </w:r>
      <w:r w:rsidR="009337D8" w:rsidRPr="009337D8">
        <w:rPr>
          <w:lang w:val="en-US"/>
        </w:rPr>
        <w:t>neighborhoods</w:t>
      </w:r>
      <w:ins w:id="66" w:author="Kuralarasan Kumar" w:date="2025-01-22T14:33:00Z" w16du:dateUtc="2025-01-22T13:33:00Z">
        <w:r w:rsidR="00F214B9">
          <w:rPr>
            <w:lang w:val="en-US"/>
          </w:rPr>
          <w:t xml:space="preserve"> to </w:t>
        </w:r>
      </w:ins>
      <w:del w:id="67" w:author="Kuralarasan Kumar" w:date="2025-01-22T14:33:00Z" w16du:dateUtc="2025-01-22T13:33:00Z">
        <w:r w:rsidRPr="009337D8" w:rsidDel="00F214B9">
          <w:rPr>
            <w:lang w:val="en-US"/>
          </w:rPr>
          <w:delText xml:space="preserve">, street segments, or </w:delText>
        </w:r>
      </w:del>
      <w:r w:rsidRPr="009337D8">
        <w:rPr>
          <w:lang w:val="en-US"/>
        </w:rPr>
        <w:t xml:space="preserve">grid </w:t>
      </w:r>
      <w:commentRangeStart w:id="68"/>
      <w:commentRangeStart w:id="69"/>
      <w:r w:rsidRPr="009337D8">
        <w:rPr>
          <w:lang w:val="en-US"/>
        </w:rPr>
        <w:t>cells</w:t>
      </w:r>
      <w:commentRangeEnd w:id="68"/>
      <w:r w:rsidR="00166447">
        <w:rPr>
          <w:rStyle w:val="CommentReference"/>
          <w:rFonts w:eastAsiaTheme="minorHAnsi"/>
          <w:lang w:val="en-US" w:bidi="ar-SA"/>
        </w:rPr>
        <w:commentReference w:id="68"/>
      </w:r>
      <w:commentRangeEnd w:id="69"/>
      <w:r w:rsidR="00067371">
        <w:rPr>
          <w:rStyle w:val="CommentReference"/>
          <w:rFonts w:eastAsiaTheme="minorHAnsi"/>
          <w:lang w:val="en-US" w:bidi="ar-SA"/>
        </w:rPr>
        <w:commentReference w:id="69"/>
      </w:r>
      <w:r w:rsidRPr="009337D8">
        <w:rPr>
          <w:lang w:val="en-US"/>
        </w:rPr>
        <w:t>) employed in the analysis.</w:t>
      </w:r>
    </w:p>
    <w:p w14:paraId="4711F483" w14:textId="558EAC47" w:rsidR="001C1891" w:rsidRPr="009337D8" w:rsidRDefault="001C1891" w:rsidP="0032492F">
      <w:pPr>
        <w:pStyle w:val="NormalWeb"/>
        <w:numPr>
          <w:ilvl w:val="0"/>
          <w:numId w:val="23"/>
        </w:numPr>
        <w:rPr>
          <w:lang w:val="en-US"/>
        </w:rPr>
      </w:pPr>
      <w:r w:rsidRPr="009337D8">
        <w:rPr>
          <w:rStyle w:val="Strong"/>
          <w:lang w:val="en-US"/>
        </w:rPr>
        <w:t>Study Types:</w:t>
      </w:r>
      <w:r w:rsidR="00DA73AE" w:rsidRPr="009337D8">
        <w:rPr>
          <w:rStyle w:val="Strong"/>
          <w:lang w:val="en-US"/>
        </w:rPr>
        <w:t xml:space="preserve"> </w:t>
      </w:r>
      <w:r w:rsidRPr="009337D8">
        <w:rPr>
          <w:lang w:val="en-US"/>
        </w:rPr>
        <w:t>Empirical, quantitative studies that utilize discrete choice models or similar decision-making frameworks to examine crime location choices. The review will prioritize peer-reviewed journal articles.</w:t>
      </w:r>
    </w:p>
    <w:p w14:paraId="5FE1CDBB" w14:textId="2339F8DF" w:rsidR="001C1891" w:rsidRPr="009337D8" w:rsidRDefault="001C1891" w:rsidP="0032492F">
      <w:pPr>
        <w:pStyle w:val="NormalWeb"/>
        <w:numPr>
          <w:ilvl w:val="0"/>
          <w:numId w:val="23"/>
        </w:numPr>
        <w:rPr>
          <w:lang w:val="en-US"/>
        </w:rPr>
      </w:pPr>
      <w:r w:rsidRPr="009337D8">
        <w:rPr>
          <w:rStyle w:val="Strong"/>
          <w:lang w:val="en-US"/>
        </w:rPr>
        <w:t>Language Restrictions:</w:t>
      </w:r>
      <w:r w:rsidR="00DA73AE" w:rsidRPr="009337D8">
        <w:rPr>
          <w:rStyle w:val="Strong"/>
          <w:lang w:val="en-US"/>
        </w:rPr>
        <w:t xml:space="preserve"> </w:t>
      </w:r>
      <w:r w:rsidRPr="009337D8">
        <w:rPr>
          <w:lang w:val="en-US"/>
        </w:rPr>
        <w:t>Only studies published in English will be included</w:t>
      </w:r>
    </w:p>
    <w:p w14:paraId="645659EF" w14:textId="77777777" w:rsidR="004232BB" w:rsidRPr="009337D8" w:rsidRDefault="004232BB" w:rsidP="0032492F">
      <w:pPr>
        <w:pStyle w:val="Heading2"/>
        <w:rPr>
          <w:lang w:val="en-US"/>
        </w:rPr>
      </w:pPr>
      <w:r w:rsidRPr="009337D8">
        <w:rPr>
          <w:rStyle w:val="Strong"/>
          <w:b/>
          <w:bCs/>
          <w:lang w:val="en-US"/>
        </w:rPr>
        <w:lastRenderedPageBreak/>
        <w:t>Exclusion Criteria</w:t>
      </w:r>
    </w:p>
    <w:p w14:paraId="0EDAD8B4" w14:textId="2BA6E7E7" w:rsidR="000262F1" w:rsidRPr="009337D8" w:rsidRDefault="000262F1" w:rsidP="0032492F">
      <w:pPr>
        <w:pStyle w:val="NormalWeb"/>
        <w:numPr>
          <w:ilvl w:val="0"/>
          <w:numId w:val="22"/>
        </w:numPr>
        <w:rPr>
          <w:lang w:val="en-US"/>
        </w:rPr>
      </w:pPr>
      <w:r w:rsidRPr="009337D8">
        <w:rPr>
          <w:rStyle w:val="Strong"/>
          <w:lang w:val="en-US"/>
        </w:rPr>
        <w:t>Non-Empirical Studies:</w:t>
      </w:r>
      <w:r w:rsidRPr="009337D8">
        <w:rPr>
          <w:lang w:val="en-US"/>
        </w:rPr>
        <w:t xml:space="preserve"> Papers that do not involve empirical analysis, such as purely theoretical works, opinion pieces, or narrative reviews.</w:t>
      </w:r>
    </w:p>
    <w:p w14:paraId="7CB83AD1" w14:textId="6BD2D190" w:rsidR="000262F1" w:rsidRPr="009337D8" w:rsidRDefault="000262F1" w:rsidP="0032492F">
      <w:pPr>
        <w:pStyle w:val="NormalWeb"/>
        <w:numPr>
          <w:ilvl w:val="0"/>
          <w:numId w:val="22"/>
        </w:numPr>
        <w:rPr>
          <w:lang w:val="en-US"/>
        </w:rPr>
      </w:pPr>
      <w:r w:rsidRPr="009337D8">
        <w:rPr>
          <w:rStyle w:val="Strong"/>
          <w:lang w:val="en-US"/>
        </w:rPr>
        <w:t>Qualitative Studies:</w:t>
      </w:r>
      <w:r w:rsidRPr="009337D8">
        <w:rPr>
          <w:lang w:val="en-US"/>
        </w:rPr>
        <w:t xml:space="preserve"> Studies that rely solely on qualitative methods without a quantitative analysis of spatial scales in crime location choice.</w:t>
      </w:r>
    </w:p>
    <w:p w14:paraId="42B5646E" w14:textId="11BE84D1" w:rsidR="000262F1" w:rsidRPr="009337D8" w:rsidRDefault="000262F1" w:rsidP="0032492F">
      <w:pPr>
        <w:pStyle w:val="NormalWeb"/>
        <w:numPr>
          <w:ilvl w:val="0"/>
          <w:numId w:val="22"/>
        </w:numPr>
        <w:rPr>
          <w:lang w:val="en-US"/>
        </w:rPr>
      </w:pPr>
      <w:r w:rsidRPr="009337D8">
        <w:rPr>
          <w:rStyle w:val="Strong"/>
          <w:lang w:val="en-US"/>
        </w:rPr>
        <w:t>Irrelevant Spatial Focus:</w:t>
      </w:r>
      <w:r w:rsidRPr="009337D8">
        <w:rPr>
          <w:lang w:val="en-US"/>
        </w:rPr>
        <w:t xml:space="preserve"> Research that does not explicitly address the spatial dimensions of crime location choice or does not utilize spatial scales in the analysis.</w:t>
      </w:r>
    </w:p>
    <w:p w14:paraId="43DA9738" w14:textId="54F9F102" w:rsidR="000262F1" w:rsidRPr="009337D8" w:rsidRDefault="000262F1" w:rsidP="0032492F">
      <w:pPr>
        <w:pStyle w:val="NormalWeb"/>
        <w:numPr>
          <w:ilvl w:val="0"/>
          <w:numId w:val="22"/>
        </w:numPr>
        <w:rPr>
          <w:lang w:val="en-US"/>
        </w:rPr>
      </w:pPr>
      <w:r w:rsidRPr="009337D8">
        <w:rPr>
          <w:rStyle w:val="Strong"/>
          <w:lang w:val="en-US"/>
        </w:rPr>
        <w:t>Lack of Discrete Choice Models:</w:t>
      </w:r>
      <w:r w:rsidRPr="009337D8">
        <w:rPr>
          <w:lang w:val="en-US"/>
        </w:rPr>
        <w:t xml:space="preserve"> Studies that do not employ discrete choice models or other quantitative frameworks related to spatial decision-making.</w:t>
      </w:r>
    </w:p>
    <w:p w14:paraId="1E57CCBA" w14:textId="77777777" w:rsidR="00587777" w:rsidRPr="009337D8" w:rsidRDefault="00587777" w:rsidP="0032492F">
      <w:pPr>
        <w:pStyle w:val="Heading1"/>
        <w:rPr>
          <w:lang w:val="en-US"/>
        </w:rPr>
      </w:pPr>
      <w:r w:rsidRPr="009337D8">
        <w:rPr>
          <w:lang w:val="en-US"/>
        </w:rPr>
        <w:t>Information Sources and Search Strategy</w:t>
      </w:r>
    </w:p>
    <w:p w14:paraId="105D3FBD" w14:textId="77777777" w:rsidR="00470164" w:rsidRPr="009337D8" w:rsidRDefault="00470164" w:rsidP="0032492F"/>
    <w:p w14:paraId="3E24F886" w14:textId="77777777" w:rsidR="00470164" w:rsidRPr="009337D8" w:rsidRDefault="00470164" w:rsidP="0032492F">
      <w:r w:rsidRPr="009337D8">
        <w:rPr>
          <w:rStyle w:val="Strong"/>
        </w:rPr>
        <w:t>Naive Search</w:t>
      </w:r>
      <w:r w:rsidRPr="009337D8">
        <w:t>:</w:t>
      </w:r>
    </w:p>
    <w:p w14:paraId="7BC7301B" w14:textId="77777777" w:rsidR="00470164" w:rsidRPr="009337D8" w:rsidRDefault="00470164" w:rsidP="0032492F">
      <w:r w:rsidRPr="009337D8">
        <w:t>We will conduct an initial search using Web of Science (WOS), Scopus, and ProQuest Criminal Justice Database. The search will target studies on location choice, discrete choice models, and offender behavior</w:t>
      </w:r>
    </w:p>
    <w:p w14:paraId="74AA5652" w14:textId="77777777" w:rsidR="00621405" w:rsidRPr="009337D8" w:rsidRDefault="00621405" w:rsidP="0032492F"/>
    <w:p w14:paraId="54A2FB36" w14:textId="77777777" w:rsidR="008A7E10" w:rsidRPr="009337D8" w:rsidRDefault="00470164" w:rsidP="0032492F">
      <w:r w:rsidRPr="009337D8">
        <w:br/>
      </w:r>
      <w:r w:rsidRPr="009337D8">
        <w:rPr>
          <w:rStyle w:val="Strong"/>
        </w:rPr>
        <w:t>Naive Search Term</w:t>
      </w:r>
      <w:r w:rsidRPr="009337D8">
        <w:t>:</w:t>
      </w:r>
      <w:r w:rsidR="008A7E10" w:rsidRPr="009337D8">
        <w:t xml:space="preserve"> </w:t>
      </w:r>
    </w:p>
    <w:tbl>
      <w:tblPr>
        <w:tblStyle w:val="TableGrid"/>
        <w:tblW w:w="0" w:type="auto"/>
        <w:tblLook w:val="04A0" w:firstRow="1" w:lastRow="0" w:firstColumn="1" w:lastColumn="0" w:noHBand="0" w:noVBand="1"/>
      </w:tblPr>
      <w:tblGrid>
        <w:gridCol w:w="1110"/>
        <w:gridCol w:w="7906"/>
      </w:tblGrid>
      <w:tr w:rsidR="00BB1027" w14:paraId="1F0AB6C8" w14:textId="77777777" w:rsidTr="00294C9F">
        <w:tc>
          <w:tcPr>
            <w:tcW w:w="846" w:type="dxa"/>
          </w:tcPr>
          <w:p w14:paraId="582195FA" w14:textId="77777777" w:rsidR="00BB1027" w:rsidRDefault="00BB1027" w:rsidP="00294C9F">
            <w:r>
              <w:t>Source</w:t>
            </w:r>
          </w:p>
        </w:tc>
        <w:tc>
          <w:tcPr>
            <w:tcW w:w="8170" w:type="dxa"/>
          </w:tcPr>
          <w:p w14:paraId="1B838179" w14:textId="77777777" w:rsidR="00BB1027" w:rsidRDefault="00BB1027" w:rsidP="00294C9F">
            <w:r>
              <w:t xml:space="preserve">Navie search term </w:t>
            </w:r>
          </w:p>
        </w:tc>
      </w:tr>
      <w:tr w:rsidR="00BB1027" w14:paraId="41303C3B" w14:textId="77777777" w:rsidTr="00294C9F">
        <w:tc>
          <w:tcPr>
            <w:tcW w:w="846" w:type="dxa"/>
          </w:tcPr>
          <w:p w14:paraId="7912D67E" w14:textId="77777777" w:rsidR="00BB1027" w:rsidRPr="005C5997" w:rsidRDefault="00BB1027" w:rsidP="00294C9F">
            <w:r w:rsidRPr="005C5997">
              <w:t xml:space="preserve">WOS </w:t>
            </w:r>
          </w:p>
          <w:p w14:paraId="62BB96AF" w14:textId="77777777" w:rsidR="00BB1027" w:rsidRDefault="00BB1027" w:rsidP="00294C9F"/>
        </w:tc>
        <w:tc>
          <w:tcPr>
            <w:tcW w:w="8170" w:type="dxa"/>
          </w:tcPr>
          <w:p w14:paraId="51909B9A" w14:textId="77777777" w:rsidR="00BB1027" w:rsidRDefault="00BB1027" w:rsidP="00294C9F">
            <w:pPr>
              <w:rPr>
                <w:lang w:bidi="ta-IN"/>
              </w:rPr>
            </w:pPr>
            <w:r w:rsidRPr="008619BB">
              <w:rPr>
                <w:lang w:bidi="ta-IN"/>
              </w:rPr>
              <w:t xml:space="preserve">TS=(((offend* OR </w:t>
            </w:r>
            <w:proofErr w:type="spellStart"/>
            <w:r w:rsidRPr="008619BB">
              <w:rPr>
                <w:lang w:bidi="ta-IN"/>
              </w:rPr>
              <w:t>crim</w:t>
            </w:r>
            <w:proofErr w:type="spellEnd"/>
            <w:r w:rsidRPr="008619BB">
              <w:rPr>
                <w:lang w:bidi="ta-IN"/>
              </w:rPr>
              <w:t xml:space="preserve">* OR burglar* OR </w:t>
            </w:r>
            <w:proofErr w:type="spellStart"/>
            <w:r w:rsidRPr="008619BB">
              <w:rPr>
                <w:lang w:bidi="ta-IN"/>
              </w:rPr>
              <w:t>robb</w:t>
            </w:r>
            <w:proofErr w:type="spellEnd"/>
            <w:r w:rsidRPr="008619BB">
              <w:rPr>
                <w:lang w:bidi="ta-IN"/>
              </w:rPr>
              <w:t>* OR co-offend* OR dealer*)     AND   ("</w:t>
            </w:r>
            <w:proofErr w:type="spellStart"/>
            <w:r w:rsidRPr="008619BB">
              <w:rPr>
                <w:lang w:bidi="ta-IN"/>
              </w:rPr>
              <w:t>discret</w:t>
            </w:r>
            <w:proofErr w:type="spellEnd"/>
            <w:r w:rsidRPr="008619BB">
              <w:rPr>
                <w:lang w:bidi="ta-IN"/>
              </w:rPr>
              <w:t xml:space="preserve">* </w:t>
            </w:r>
            <w:proofErr w:type="spellStart"/>
            <w:r w:rsidRPr="008619BB">
              <w:rPr>
                <w:lang w:bidi="ta-IN"/>
              </w:rPr>
              <w:t>choic</w:t>
            </w:r>
            <w:proofErr w:type="spellEnd"/>
            <w:r w:rsidRPr="008619BB">
              <w:rPr>
                <w:lang w:bidi="ta-IN"/>
              </w:rPr>
              <w:t>*"     OR "</w:t>
            </w:r>
            <w:proofErr w:type="spellStart"/>
            <w:r w:rsidRPr="008619BB">
              <w:rPr>
                <w:lang w:bidi="ta-IN"/>
              </w:rPr>
              <w:t>choic</w:t>
            </w:r>
            <w:proofErr w:type="spellEnd"/>
            <w:r w:rsidRPr="008619BB">
              <w:rPr>
                <w:lang w:bidi="ta-IN"/>
              </w:rPr>
              <w:t xml:space="preserve">* model*"     OR "rational choice"     OR "awareness space"     OR "journey to crime"    OR "mobility"    OR "opportunity"    OR "accessibility"    OR "attractiveness"    OR "crime pattern*" )     AND   ("crime </w:t>
            </w:r>
            <w:proofErr w:type="spellStart"/>
            <w:r w:rsidRPr="008619BB">
              <w:rPr>
                <w:lang w:bidi="ta-IN"/>
              </w:rPr>
              <w:t>locat</w:t>
            </w:r>
            <w:proofErr w:type="spellEnd"/>
            <w:r w:rsidRPr="008619BB">
              <w:rPr>
                <w:lang w:bidi="ta-IN"/>
              </w:rPr>
              <w:t xml:space="preserve">* </w:t>
            </w:r>
            <w:proofErr w:type="spellStart"/>
            <w:r w:rsidRPr="008619BB">
              <w:rPr>
                <w:lang w:bidi="ta-IN"/>
              </w:rPr>
              <w:t>choic</w:t>
            </w:r>
            <w:proofErr w:type="spellEnd"/>
            <w:r w:rsidRPr="008619BB">
              <w:rPr>
                <w:lang w:bidi="ta-IN"/>
              </w:rPr>
              <w:t xml:space="preserve">*"    OR "offend* </w:t>
            </w:r>
            <w:proofErr w:type="spellStart"/>
            <w:r w:rsidRPr="008619BB">
              <w:rPr>
                <w:lang w:bidi="ta-IN"/>
              </w:rPr>
              <w:t>locat</w:t>
            </w:r>
            <w:proofErr w:type="spellEnd"/>
            <w:r w:rsidRPr="008619BB">
              <w:rPr>
                <w:lang w:bidi="ta-IN"/>
              </w:rPr>
              <w:t xml:space="preserve">* </w:t>
            </w:r>
            <w:proofErr w:type="spellStart"/>
            <w:r w:rsidRPr="008619BB">
              <w:rPr>
                <w:lang w:bidi="ta-IN"/>
              </w:rPr>
              <w:t>choic</w:t>
            </w:r>
            <w:proofErr w:type="spellEnd"/>
            <w:r w:rsidRPr="008619BB">
              <w:rPr>
                <w:lang w:bidi="ta-IN"/>
              </w:rPr>
              <w:t xml:space="preserve">*"    OR "robber* </w:t>
            </w:r>
            <w:proofErr w:type="spellStart"/>
            <w:r w:rsidRPr="008619BB">
              <w:rPr>
                <w:lang w:bidi="ta-IN"/>
              </w:rPr>
              <w:t>locat</w:t>
            </w:r>
            <w:proofErr w:type="spellEnd"/>
            <w:r w:rsidRPr="008619BB">
              <w:rPr>
                <w:lang w:bidi="ta-IN"/>
              </w:rPr>
              <w:t xml:space="preserve">* </w:t>
            </w:r>
            <w:proofErr w:type="spellStart"/>
            <w:r w:rsidRPr="008619BB">
              <w:rPr>
                <w:lang w:bidi="ta-IN"/>
              </w:rPr>
              <w:t>choic</w:t>
            </w:r>
            <w:proofErr w:type="spellEnd"/>
            <w:r w:rsidRPr="008619BB">
              <w:rPr>
                <w:lang w:bidi="ta-IN"/>
              </w:rPr>
              <w:t xml:space="preserve">*"    OR "burglar* </w:t>
            </w:r>
            <w:proofErr w:type="spellStart"/>
            <w:r w:rsidRPr="008619BB">
              <w:rPr>
                <w:lang w:bidi="ta-IN"/>
              </w:rPr>
              <w:t>locat</w:t>
            </w:r>
            <w:proofErr w:type="spellEnd"/>
            <w:r w:rsidRPr="008619BB">
              <w:rPr>
                <w:lang w:bidi="ta-IN"/>
              </w:rPr>
              <w:t xml:space="preserve">* </w:t>
            </w:r>
            <w:proofErr w:type="spellStart"/>
            <w:r w:rsidRPr="008619BB">
              <w:rPr>
                <w:lang w:bidi="ta-IN"/>
              </w:rPr>
              <w:t>choic</w:t>
            </w:r>
            <w:proofErr w:type="spellEnd"/>
            <w:r w:rsidRPr="008619BB">
              <w:rPr>
                <w:lang w:bidi="ta-IN"/>
              </w:rPr>
              <w:t xml:space="preserve">*"    OR "target area*"    OR "target selection"    OR "crime site selection"    OR "spatial </w:t>
            </w:r>
            <w:proofErr w:type="spellStart"/>
            <w:r w:rsidRPr="008619BB">
              <w:rPr>
                <w:lang w:bidi="ta-IN"/>
              </w:rPr>
              <w:t>choic</w:t>
            </w:r>
            <w:proofErr w:type="spellEnd"/>
            <w:r w:rsidRPr="008619BB">
              <w:rPr>
                <w:lang w:bidi="ta-IN"/>
              </w:rPr>
              <w:t>* model*" ) ))</w:t>
            </w:r>
          </w:p>
          <w:p w14:paraId="33AE4F98" w14:textId="77777777" w:rsidR="00BB1027" w:rsidRDefault="00BB1027" w:rsidP="00294C9F"/>
        </w:tc>
      </w:tr>
      <w:tr w:rsidR="00BB1027" w14:paraId="25461889" w14:textId="77777777" w:rsidTr="00294C9F">
        <w:tc>
          <w:tcPr>
            <w:tcW w:w="846" w:type="dxa"/>
          </w:tcPr>
          <w:p w14:paraId="72837E3E" w14:textId="77777777" w:rsidR="00BB1027" w:rsidRDefault="00BB1027" w:rsidP="00294C9F">
            <w:pPr>
              <w:rPr>
                <w:lang w:bidi="ta-IN"/>
              </w:rPr>
            </w:pPr>
            <w:r>
              <w:rPr>
                <w:lang w:bidi="ta-IN"/>
              </w:rPr>
              <w:t>Scopus</w:t>
            </w:r>
          </w:p>
          <w:p w14:paraId="398F166C" w14:textId="77777777" w:rsidR="00BB1027" w:rsidRDefault="00BB1027" w:rsidP="00294C9F"/>
        </w:tc>
        <w:tc>
          <w:tcPr>
            <w:tcW w:w="8170" w:type="dxa"/>
          </w:tcPr>
          <w:p w14:paraId="415BF77D" w14:textId="77777777" w:rsidR="00BB1027" w:rsidRDefault="00BB1027" w:rsidP="00294C9F">
            <w:pPr>
              <w:rPr>
                <w:lang w:bidi="ta-IN"/>
              </w:rPr>
            </w:pPr>
            <w:r w:rsidRPr="00E73485">
              <w:rPr>
                <w:lang w:bidi="ta-IN"/>
              </w:rPr>
              <w:t xml:space="preserve">TITLE-ABS-KEY ( ( ( offend* OR </w:t>
            </w:r>
            <w:proofErr w:type="spellStart"/>
            <w:r w:rsidRPr="00E73485">
              <w:rPr>
                <w:lang w:bidi="ta-IN"/>
              </w:rPr>
              <w:t>crim</w:t>
            </w:r>
            <w:proofErr w:type="spellEnd"/>
            <w:r w:rsidRPr="00E73485">
              <w:rPr>
                <w:lang w:bidi="ta-IN"/>
              </w:rPr>
              <w:t xml:space="preserve">* OR burglar* OR </w:t>
            </w:r>
            <w:proofErr w:type="spellStart"/>
            <w:r w:rsidRPr="00E73485">
              <w:rPr>
                <w:lang w:bidi="ta-IN"/>
              </w:rPr>
              <w:t>robb</w:t>
            </w:r>
            <w:proofErr w:type="spellEnd"/>
            <w:r w:rsidRPr="00E73485">
              <w:rPr>
                <w:lang w:bidi="ta-IN"/>
              </w:rPr>
              <w:t>* OR co-offend* OR dealer* ) AND ( "</w:t>
            </w:r>
            <w:proofErr w:type="spellStart"/>
            <w:r w:rsidRPr="00E73485">
              <w:rPr>
                <w:lang w:bidi="ta-IN"/>
              </w:rPr>
              <w:t>discret</w:t>
            </w:r>
            <w:proofErr w:type="spellEnd"/>
            <w:r w:rsidRPr="00E73485">
              <w:rPr>
                <w:lang w:bidi="ta-IN"/>
              </w:rPr>
              <w:t xml:space="preserve">* </w:t>
            </w:r>
            <w:proofErr w:type="spellStart"/>
            <w:r w:rsidRPr="00E73485">
              <w:rPr>
                <w:lang w:bidi="ta-IN"/>
              </w:rPr>
              <w:t>choic</w:t>
            </w:r>
            <w:proofErr w:type="spellEnd"/>
            <w:r w:rsidRPr="00E73485">
              <w:rPr>
                <w:lang w:bidi="ta-IN"/>
              </w:rPr>
              <w:t>*" OR "</w:t>
            </w:r>
            <w:proofErr w:type="spellStart"/>
            <w:r w:rsidRPr="00E73485">
              <w:rPr>
                <w:lang w:bidi="ta-IN"/>
              </w:rPr>
              <w:t>choic</w:t>
            </w:r>
            <w:proofErr w:type="spellEnd"/>
            <w:r w:rsidRPr="00E73485">
              <w:rPr>
                <w:lang w:bidi="ta-IN"/>
              </w:rPr>
              <w:t xml:space="preserve">* model*" OR "rational choice" OR "awareness space" OR "journey to crime" OR "mobility" OR "opportunity" OR "accessibility" OR "attractiveness" OR "crime pattern*" ) AND ( "crime </w:t>
            </w:r>
            <w:proofErr w:type="spellStart"/>
            <w:r w:rsidRPr="00E73485">
              <w:rPr>
                <w:lang w:bidi="ta-IN"/>
              </w:rPr>
              <w:t>locat</w:t>
            </w:r>
            <w:proofErr w:type="spellEnd"/>
            <w:r w:rsidRPr="00E73485">
              <w:rPr>
                <w:lang w:bidi="ta-IN"/>
              </w:rPr>
              <w:t xml:space="preserve">* </w:t>
            </w:r>
            <w:proofErr w:type="spellStart"/>
            <w:r w:rsidRPr="00E73485">
              <w:rPr>
                <w:lang w:bidi="ta-IN"/>
              </w:rPr>
              <w:t>choic</w:t>
            </w:r>
            <w:proofErr w:type="spellEnd"/>
            <w:r w:rsidRPr="00E73485">
              <w:rPr>
                <w:lang w:bidi="ta-IN"/>
              </w:rPr>
              <w:t xml:space="preserve">*" OR "offend* </w:t>
            </w:r>
            <w:proofErr w:type="spellStart"/>
            <w:r w:rsidRPr="00E73485">
              <w:rPr>
                <w:lang w:bidi="ta-IN"/>
              </w:rPr>
              <w:t>locat</w:t>
            </w:r>
            <w:proofErr w:type="spellEnd"/>
            <w:r w:rsidRPr="00E73485">
              <w:rPr>
                <w:lang w:bidi="ta-IN"/>
              </w:rPr>
              <w:t xml:space="preserve">* </w:t>
            </w:r>
            <w:proofErr w:type="spellStart"/>
            <w:r w:rsidRPr="00E73485">
              <w:rPr>
                <w:lang w:bidi="ta-IN"/>
              </w:rPr>
              <w:t>choic</w:t>
            </w:r>
            <w:proofErr w:type="spellEnd"/>
            <w:r w:rsidRPr="00E73485">
              <w:rPr>
                <w:lang w:bidi="ta-IN"/>
              </w:rPr>
              <w:t xml:space="preserve">*" OR "robber* </w:t>
            </w:r>
            <w:proofErr w:type="spellStart"/>
            <w:r w:rsidRPr="00E73485">
              <w:rPr>
                <w:lang w:bidi="ta-IN"/>
              </w:rPr>
              <w:t>locat</w:t>
            </w:r>
            <w:proofErr w:type="spellEnd"/>
            <w:r w:rsidRPr="00E73485">
              <w:rPr>
                <w:lang w:bidi="ta-IN"/>
              </w:rPr>
              <w:t xml:space="preserve">* </w:t>
            </w:r>
            <w:proofErr w:type="spellStart"/>
            <w:r w:rsidRPr="00E73485">
              <w:rPr>
                <w:lang w:bidi="ta-IN"/>
              </w:rPr>
              <w:t>choic</w:t>
            </w:r>
            <w:proofErr w:type="spellEnd"/>
            <w:r w:rsidRPr="00E73485">
              <w:rPr>
                <w:lang w:bidi="ta-IN"/>
              </w:rPr>
              <w:t xml:space="preserve">*" OR "burglar* </w:t>
            </w:r>
            <w:proofErr w:type="spellStart"/>
            <w:r w:rsidRPr="00E73485">
              <w:rPr>
                <w:lang w:bidi="ta-IN"/>
              </w:rPr>
              <w:t>locat</w:t>
            </w:r>
            <w:proofErr w:type="spellEnd"/>
            <w:r w:rsidRPr="00E73485">
              <w:rPr>
                <w:lang w:bidi="ta-IN"/>
              </w:rPr>
              <w:t xml:space="preserve">* </w:t>
            </w:r>
            <w:proofErr w:type="spellStart"/>
            <w:r w:rsidRPr="00E73485">
              <w:rPr>
                <w:lang w:bidi="ta-IN"/>
              </w:rPr>
              <w:t>choic</w:t>
            </w:r>
            <w:proofErr w:type="spellEnd"/>
            <w:r w:rsidRPr="00E73485">
              <w:rPr>
                <w:lang w:bidi="ta-IN"/>
              </w:rPr>
              <w:t xml:space="preserve">*" OR "target area*" OR "target selection" OR "crime site selection" OR "spatial </w:t>
            </w:r>
            <w:proofErr w:type="spellStart"/>
            <w:r w:rsidRPr="00E73485">
              <w:rPr>
                <w:lang w:bidi="ta-IN"/>
              </w:rPr>
              <w:t>choic</w:t>
            </w:r>
            <w:proofErr w:type="spellEnd"/>
            <w:r w:rsidRPr="00E73485">
              <w:rPr>
                <w:lang w:bidi="ta-IN"/>
              </w:rPr>
              <w:t>* model*" ) ) )</w:t>
            </w:r>
          </w:p>
          <w:p w14:paraId="0032507A" w14:textId="77777777" w:rsidR="00BB1027" w:rsidRDefault="00BB1027" w:rsidP="00294C9F"/>
        </w:tc>
      </w:tr>
      <w:tr w:rsidR="00BB1027" w14:paraId="2DAB45E4" w14:textId="77777777" w:rsidTr="00294C9F">
        <w:tc>
          <w:tcPr>
            <w:tcW w:w="846" w:type="dxa"/>
          </w:tcPr>
          <w:p w14:paraId="0D280CCD" w14:textId="77777777" w:rsidR="00BB1027" w:rsidRDefault="00BB1027" w:rsidP="00294C9F">
            <w:pPr>
              <w:rPr>
                <w:lang w:bidi="ta-IN"/>
              </w:rPr>
            </w:pPr>
            <w:r>
              <w:rPr>
                <w:lang w:bidi="ta-IN"/>
              </w:rPr>
              <w:t>ProQuest</w:t>
            </w:r>
          </w:p>
          <w:p w14:paraId="547FCBD8" w14:textId="77777777" w:rsidR="00BB1027" w:rsidRDefault="00BB1027" w:rsidP="00294C9F"/>
        </w:tc>
        <w:tc>
          <w:tcPr>
            <w:tcW w:w="8170" w:type="dxa"/>
          </w:tcPr>
          <w:p w14:paraId="45BC0039" w14:textId="77777777" w:rsidR="00BB1027" w:rsidRDefault="00BB1027" w:rsidP="00294C9F">
            <w:pPr>
              <w:rPr>
                <w:lang w:bidi="ta-IN"/>
              </w:rPr>
            </w:pPr>
            <w:proofErr w:type="spellStart"/>
            <w:r w:rsidRPr="0091379B">
              <w:rPr>
                <w:lang w:bidi="ta-IN"/>
              </w:rPr>
              <w:t>noft</w:t>
            </w:r>
            <w:proofErr w:type="spellEnd"/>
            <w:r w:rsidRPr="0091379B">
              <w:rPr>
                <w:lang w:bidi="ta-IN"/>
              </w:rPr>
              <w:t xml:space="preserve">(((offend* OR </w:t>
            </w:r>
            <w:proofErr w:type="spellStart"/>
            <w:r w:rsidRPr="0091379B">
              <w:rPr>
                <w:lang w:bidi="ta-IN"/>
              </w:rPr>
              <w:t>crim</w:t>
            </w:r>
            <w:proofErr w:type="spellEnd"/>
            <w:r w:rsidRPr="0091379B">
              <w:rPr>
                <w:lang w:bidi="ta-IN"/>
              </w:rPr>
              <w:t xml:space="preserve">* OR burglar* OR </w:t>
            </w:r>
            <w:proofErr w:type="spellStart"/>
            <w:r w:rsidRPr="0091379B">
              <w:rPr>
                <w:lang w:bidi="ta-IN"/>
              </w:rPr>
              <w:t>robb</w:t>
            </w:r>
            <w:proofErr w:type="spellEnd"/>
            <w:r w:rsidRPr="0091379B">
              <w:rPr>
                <w:lang w:bidi="ta-IN"/>
              </w:rPr>
              <w:t>* OR co-offend* OR dealer*) AND ("</w:t>
            </w:r>
            <w:proofErr w:type="spellStart"/>
            <w:r w:rsidRPr="0091379B">
              <w:rPr>
                <w:lang w:bidi="ta-IN"/>
              </w:rPr>
              <w:t>discret</w:t>
            </w:r>
            <w:proofErr w:type="spellEnd"/>
            <w:r w:rsidRPr="0091379B">
              <w:rPr>
                <w:lang w:bidi="ta-IN"/>
              </w:rPr>
              <w:t xml:space="preserve">* </w:t>
            </w:r>
            <w:proofErr w:type="spellStart"/>
            <w:r w:rsidRPr="0091379B">
              <w:rPr>
                <w:lang w:bidi="ta-IN"/>
              </w:rPr>
              <w:t>choic</w:t>
            </w:r>
            <w:proofErr w:type="spellEnd"/>
            <w:r w:rsidRPr="0091379B">
              <w:rPr>
                <w:lang w:bidi="ta-IN"/>
              </w:rPr>
              <w:t>*" OR "</w:t>
            </w:r>
            <w:proofErr w:type="spellStart"/>
            <w:r w:rsidRPr="0091379B">
              <w:rPr>
                <w:lang w:bidi="ta-IN"/>
              </w:rPr>
              <w:t>choic</w:t>
            </w:r>
            <w:proofErr w:type="spellEnd"/>
            <w:r w:rsidRPr="0091379B">
              <w:rPr>
                <w:lang w:bidi="ta-IN"/>
              </w:rPr>
              <w:t xml:space="preserve">* model*" OR "rational choice" OR "awareness space" OR "journey to crime" OR "mobility" OR "opportunity" OR "accessibility" OR "attractiveness" OR "crime pattern*") AND ("crime </w:t>
            </w:r>
            <w:proofErr w:type="spellStart"/>
            <w:r w:rsidRPr="0091379B">
              <w:rPr>
                <w:lang w:bidi="ta-IN"/>
              </w:rPr>
              <w:t>locat</w:t>
            </w:r>
            <w:proofErr w:type="spellEnd"/>
            <w:r w:rsidRPr="0091379B">
              <w:rPr>
                <w:lang w:bidi="ta-IN"/>
              </w:rPr>
              <w:t xml:space="preserve">* </w:t>
            </w:r>
            <w:proofErr w:type="spellStart"/>
            <w:r w:rsidRPr="0091379B">
              <w:rPr>
                <w:lang w:bidi="ta-IN"/>
              </w:rPr>
              <w:t>choic</w:t>
            </w:r>
            <w:proofErr w:type="spellEnd"/>
            <w:r w:rsidRPr="0091379B">
              <w:rPr>
                <w:lang w:bidi="ta-IN"/>
              </w:rPr>
              <w:t xml:space="preserve">*" OR "offend* </w:t>
            </w:r>
            <w:proofErr w:type="spellStart"/>
            <w:r w:rsidRPr="0091379B">
              <w:rPr>
                <w:lang w:bidi="ta-IN"/>
              </w:rPr>
              <w:t>locat</w:t>
            </w:r>
            <w:proofErr w:type="spellEnd"/>
            <w:r w:rsidRPr="0091379B">
              <w:rPr>
                <w:lang w:bidi="ta-IN"/>
              </w:rPr>
              <w:t xml:space="preserve">* </w:t>
            </w:r>
            <w:proofErr w:type="spellStart"/>
            <w:r w:rsidRPr="0091379B">
              <w:rPr>
                <w:lang w:bidi="ta-IN"/>
              </w:rPr>
              <w:t>choic</w:t>
            </w:r>
            <w:proofErr w:type="spellEnd"/>
            <w:r w:rsidRPr="0091379B">
              <w:rPr>
                <w:lang w:bidi="ta-IN"/>
              </w:rPr>
              <w:t xml:space="preserve">*" OR "robber* </w:t>
            </w:r>
            <w:proofErr w:type="spellStart"/>
            <w:r w:rsidRPr="0091379B">
              <w:rPr>
                <w:lang w:bidi="ta-IN"/>
              </w:rPr>
              <w:t>locat</w:t>
            </w:r>
            <w:proofErr w:type="spellEnd"/>
            <w:r w:rsidRPr="0091379B">
              <w:rPr>
                <w:lang w:bidi="ta-IN"/>
              </w:rPr>
              <w:t xml:space="preserve">* </w:t>
            </w:r>
            <w:proofErr w:type="spellStart"/>
            <w:r w:rsidRPr="0091379B">
              <w:rPr>
                <w:lang w:bidi="ta-IN"/>
              </w:rPr>
              <w:t>choic</w:t>
            </w:r>
            <w:proofErr w:type="spellEnd"/>
            <w:r w:rsidRPr="0091379B">
              <w:rPr>
                <w:lang w:bidi="ta-IN"/>
              </w:rPr>
              <w:t xml:space="preserve">*" OR "burglar* </w:t>
            </w:r>
            <w:proofErr w:type="spellStart"/>
            <w:r w:rsidRPr="0091379B">
              <w:rPr>
                <w:lang w:bidi="ta-IN"/>
              </w:rPr>
              <w:t>locat</w:t>
            </w:r>
            <w:proofErr w:type="spellEnd"/>
            <w:r w:rsidRPr="0091379B">
              <w:rPr>
                <w:lang w:bidi="ta-IN"/>
              </w:rPr>
              <w:t xml:space="preserve">* </w:t>
            </w:r>
            <w:proofErr w:type="spellStart"/>
            <w:r w:rsidRPr="0091379B">
              <w:rPr>
                <w:lang w:bidi="ta-IN"/>
              </w:rPr>
              <w:t>choic</w:t>
            </w:r>
            <w:proofErr w:type="spellEnd"/>
            <w:r w:rsidRPr="0091379B">
              <w:rPr>
                <w:lang w:bidi="ta-IN"/>
              </w:rPr>
              <w:t xml:space="preserve">*" OR "target area*" OR "target selection" OR "crime site selection" OR "spatial </w:t>
            </w:r>
            <w:proofErr w:type="spellStart"/>
            <w:r w:rsidRPr="0091379B">
              <w:rPr>
                <w:lang w:bidi="ta-IN"/>
              </w:rPr>
              <w:t>choic</w:t>
            </w:r>
            <w:proofErr w:type="spellEnd"/>
            <w:r w:rsidRPr="0091379B">
              <w:rPr>
                <w:lang w:bidi="ta-IN"/>
              </w:rPr>
              <w:t>* model*")))</w:t>
            </w:r>
          </w:p>
          <w:p w14:paraId="586173FB" w14:textId="77777777" w:rsidR="00BB1027" w:rsidRDefault="00BB1027" w:rsidP="00294C9F"/>
        </w:tc>
      </w:tr>
    </w:tbl>
    <w:p w14:paraId="30C92F2F" w14:textId="77777777" w:rsidR="008A7E10" w:rsidRDefault="008A7E10" w:rsidP="0032492F">
      <w:pPr>
        <w:rPr>
          <w:rStyle w:val="HTMLCode"/>
          <w:rFonts w:ascii="Times New Roman" w:eastAsiaTheme="minorHAnsi" w:hAnsi="Times New Roman" w:cs="Times New Roman"/>
          <w:sz w:val="24"/>
          <w:szCs w:val="24"/>
        </w:rPr>
      </w:pPr>
    </w:p>
    <w:p w14:paraId="03726F39" w14:textId="77777777" w:rsidR="00BB1027" w:rsidRDefault="00BB1027" w:rsidP="0032492F">
      <w:pPr>
        <w:rPr>
          <w:ins w:id="70" w:author="Kuralarasan Kumar" w:date="2025-01-22T15:11:00Z" w16du:dateUtc="2025-01-22T14:11:00Z"/>
          <w:rStyle w:val="HTMLCode"/>
          <w:rFonts w:ascii="Times New Roman" w:eastAsiaTheme="minorHAnsi" w:hAnsi="Times New Roman" w:cs="Times New Roman"/>
          <w:sz w:val="24"/>
          <w:szCs w:val="24"/>
        </w:rPr>
      </w:pPr>
    </w:p>
    <w:p w14:paraId="7AD605D2" w14:textId="77777777" w:rsidR="009E50DF" w:rsidRDefault="009E50DF" w:rsidP="0032492F">
      <w:pPr>
        <w:rPr>
          <w:ins w:id="71" w:author="Kuralarasan Kumar" w:date="2025-01-22T15:11:00Z" w16du:dateUtc="2025-01-22T14:11:00Z"/>
          <w:rStyle w:val="HTMLCode"/>
          <w:rFonts w:ascii="Times New Roman" w:eastAsiaTheme="minorHAnsi" w:hAnsi="Times New Roman" w:cs="Times New Roman"/>
          <w:sz w:val="24"/>
          <w:szCs w:val="24"/>
        </w:rPr>
      </w:pPr>
    </w:p>
    <w:p w14:paraId="037225AA" w14:textId="77777777" w:rsidR="009E50DF" w:rsidRPr="009337D8" w:rsidRDefault="009E50DF" w:rsidP="0032492F">
      <w:pPr>
        <w:rPr>
          <w:rStyle w:val="HTMLCode"/>
          <w:rFonts w:ascii="Times New Roman" w:eastAsiaTheme="minorHAnsi" w:hAnsi="Times New Roman" w:cs="Times New Roman"/>
          <w:sz w:val="24"/>
          <w:szCs w:val="24"/>
        </w:rPr>
      </w:pPr>
    </w:p>
    <w:p w14:paraId="08E11639" w14:textId="77777777" w:rsidR="008A7E10" w:rsidRPr="009337D8" w:rsidRDefault="00470164" w:rsidP="0032492F">
      <w:r w:rsidRPr="009337D8">
        <w:rPr>
          <w:rStyle w:val="Strong"/>
        </w:rPr>
        <w:lastRenderedPageBreak/>
        <w:t>Focused Search</w:t>
      </w:r>
      <w:r w:rsidRPr="009337D8">
        <w:t>:</w:t>
      </w:r>
    </w:p>
    <w:p w14:paraId="2A30FAA7" w14:textId="2DCFC386" w:rsidR="008A7E10" w:rsidRPr="009337D8" w:rsidRDefault="00470164" w:rsidP="0032492F">
      <w:r w:rsidRPr="009337D8">
        <w:t xml:space="preserve">Following the initial search, we refined the search terms using the </w:t>
      </w:r>
      <w:proofErr w:type="spellStart"/>
      <w:r w:rsidRPr="009337D8">
        <w:t>litsearchR</w:t>
      </w:r>
      <w:proofErr w:type="spellEnd"/>
      <w:r w:rsidR="00CE53BB" w:rsidRPr="009337D8">
        <w:t xml:space="preserve"> (see script attached)</w:t>
      </w:r>
      <w:r w:rsidRPr="009337D8">
        <w:t xml:space="preserve"> package in R </w:t>
      </w:r>
      <w:r w:rsidR="00CE53BB" w:rsidRPr="009337D8">
        <w:fldChar w:fldCharType="begin"/>
      </w:r>
      <w:r w:rsidR="00CE53BB" w:rsidRPr="009337D8">
        <w:instrText xml:space="preserve"> ADDIN ZOTERO_ITEM CSL_CITATION {"citationID":"MjIliEfq","properties":{"formattedCitation":"(Grames et al., 2019)","plainCitation":"(Grames et al., 2019)","noteIndex":0},"citationItems":[{"id":44391,"uris":["http://zotero.org/users/10944501/items/HAVD5CYQ"],"itemData":{"id":44391,"type":"article-journal","abstract":"Abstract\n            \n              \n                \n                  Systematic review, meta‐analysis and other forms of evidence synthesis are critical to strengthen the evidence base concerning conservation issues and to answer ecological and evolutionary questions. Synthesis lags behind the pace of scientific publishing, however, due to time and resource costs which partial automation of evidence synthesis tasks could reduce. Additionally, current methods of retrieving evidence for synthesis are susceptible to bias towards studies with which researchers are familiar. In fields that lack standardized terminology encoded in an ontology, including ecology and evolution, research teams can unintentionally exclude articles from the review by omitting synonymous phrases in their search terms.\n                \n                \n                  To combat these problems, we developed a quick, objective, reproducible method for generating search strategies that uses text mining and keyword co‐occurrence networks to identify the most important terms for a review. The method reduces bias in search strategy development because it does not rely on a predetermined set of articles and can improve search recall by identifying synonymous terms that research teams might otherwise omit.\n                \n                \n                  When tested against the search strategies used in published environmental systematic reviews, our method performs as well as the published searches and retrieves gold‐standard hits that replicated versions of the original searches do not. Because the method is quasi‐automated, the amount of time required to develop a search strategy, conduct searches, and assemble results is reduced from approximately 17–34 hr to under 2 hr.\n                \n                \n                  \n                    To facilitate use of the method for environmental evidence synthesis, we implemented the method in the\n                    R\n                    package\n                    litsearchr\n                    , which also contains a suite of functions to improve efficiency of systematic reviews by automatically deduplicating and assembling results from separate databases.","container-title":"Methods in Ecology and Evolution","DOI":"10.1111/2041-210X.13268","ISSN":"2041-210X, 2041-210X","issue":"10","journalAbbreviation":"Methods Ecol Evol","language":"en","page":"1645-1654","source":"DOI.org (Crossref)","title":"An automated approach to identifying search terms for systematic reviews using keyword co‐occurrence networks","volume":"10","author":[{"family":"Grames","given":"Eliza M."},{"family":"Stillman","given":"Andrew N."},{"family":"Tingley","given":"Morgan W."},{"family":"Elphick","given":"Chris S."}],"editor":[{"family":"Freckleton","given":"Robert"}],"issued":{"date-parts":[["2019",10]]},"citation-key":"gramesAutomatedApproachIdentifying2019"}}],"schema":"https://github.com/citation-style-language/schema/raw/master/csl-citation.json"} </w:instrText>
      </w:r>
      <w:r w:rsidR="00CE53BB" w:rsidRPr="009337D8">
        <w:fldChar w:fldCharType="separate"/>
      </w:r>
      <w:r w:rsidR="00CE53BB" w:rsidRPr="009337D8">
        <w:t>(Grames et al., 2019)</w:t>
      </w:r>
      <w:r w:rsidR="00CE53BB" w:rsidRPr="009337D8">
        <w:fldChar w:fldCharType="end"/>
      </w:r>
      <w:r w:rsidR="00CE53BB" w:rsidRPr="009337D8">
        <w:t xml:space="preserve">. </w:t>
      </w:r>
      <w:r w:rsidRPr="009337D8">
        <w:t>This package generates keyword co-occurrence networks from the articles retrieved in the naive search. By extracting keywords from the titles, abstracts, and keywords of the articles, the search terms were refined to improve precision.</w:t>
      </w:r>
    </w:p>
    <w:p w14:paraId="59160D4A" w14:textId="77777777" w:rsidR="008A7E10" w:rsidRPr="009337D8" w:rsidRDefault="00470164" w:rsidP="0032492F">
      <w:r w:rsidRPr="009337D8">
        <w:br/>
      </w:r>
      <w:r w:rsidRPr="009337D8">
        <w:rPr>
          <w:rStyle w:val="Strong"/>
        </w:rPr>
        <w:t>Refined Search Term</w:t>
      </w:r>
      <w:r w:rsidRPr="009337D8">
        <w:t>:</w:t>
      </w:r>
    </w:p>
    <w:tbl>
      <w:tblPr>
        <w:tblStyle w:val="TableGrid"/>
        <w:tblW w:w="0" w:type="auto"/>
        <w:tblLook w:val="04A0" w:firstRow="1" w:lastRow="0" w:firstColumn="1" w:lastColumn="0" w:noHBand="0" w:noVBand="1"/>
      </w:tblPr>
      <w:tblGrid>
        <w:gridCol w:w="1110"/>
        <w:gridCol w:w="7906"/>
      </w:tblGrid>
      <w:tr w:rsidR="009A22D5" w14:paraId="5062568D" w14:textId="77777777" w:rsidTr="00294C9F">
        <w:tc>
          <w:tcPr>
            <w:tcW w:w="846" w:type="dxa"/>
          </w:tcPr>
          <w:p w14:paraId="50572662" w14:textId="77777777" w:rsidR="009A22D5" w:rsidRDefault="009A22D5" w:rsidP="00294C9F">
            <w:r>
              <w:t>Source</w:t>
            </w:r>
          </w:p>
        </w:tc>
        <w:tc>
          <w:tcPr>
            <w:tcW w:w="8170" w:type="dxa"/>
          </w:tcPr>
          <w:p w14:paraId="3A685A70" w14:textId="77777777" w:rsidR="009A22D5" w:rsidRDefault="009A22D5" w:rsidP="00294C9F">
            <w:r>
              <w:t xml:space="preserve">Refined search term </w:t>
            </w:r>
          </w:p>
        </w:tc>
      </w:tr>
      <w:tr w:rsidR="009A22D5" w14:paraId="7FF458DF" w14:textId="77777777" w:rsidTr="00294C9F">
        <w:tc>
          <w:tcPr>
            <w:tcW w:w="846" w:type="dxa"/>
          </w:tcPr>
          <w:p w14:paraId="679F2D39" w14:textId="77777777" w:rsidR="009A22D5" w:rsidRPr="005C5997" w:rsidRDefault="009A22D5" w:rsidP="00294C9F">
            <w:r w:rsidRPr="005C5997">
              <w:t xml:space="preserve">WOS </w:t>
            </w:r>
          </w:p>
          <w:p w14:paraId="6096C0EB" w14:textId="77777777" w:rsidR="009A22D5" w:rsidRDefault="009A22D5" w:rsidP="00294C9F"/>
        </w:tc>
        <w:tc>
          <w:tcPr>
            <w:tcW w:w="8170" w:type="dxa"/>
          </w:tcPr>
          <w:p w14:paraId="1273CFB7" w14:textId="77777777" w:rsidR="009A22D5" w:rsidRDefault="009A22D5" w:rsidP="00294C9F">
            <w:r w:rsidRPr="00353CD5">
              <w:rPr>
                <w:lang w:bidi="ta-IN"/>
              </w:rPr>
              <w:t>TS</w:t>
            </w:r>
            <w:proofErr w:type="gramStart"/>
            <w:r w:rsidRPr="00353CD5">
              <w:rPr>
                <w:lang w:bidi="ta-IN"/>
              </w:rPr>
              <w:t>=(</w:t>
            </w:r>
            <w:proofErr w:type="gramEnd"/>
            <w:r w:rsidRPr="00353CD5">
              <w:rPr>
                <w:lang w:bidi="ta-IN"/>
              </w:rPr>
              <w:t xml:space="preserve">((offend* OR </w:t>
            </w:r>
            <w:proofErr w:type="spellStart"/>
            <w:r w:rsidRPr="00353CD5">
              <w:rPr>
                <w:lang w:bidi="ta-IN"/>
              </w:rPr>
              <w:t>crim</w:t>
            </w:r>
            <w:proofErr w:type="spellEnd"/>
            <w:r w:rsidRPr="00353CD5">
              <w:rPr>
                <w:lang w:bidi="ta-IN"/>
              </w:rPr>
              <w:t>* OR burglar* OR robber* OR dealer*) AND ("</w:t>
            </w:r>
            <w:proofErr w:type="spellStart"/>
            <w:r w:rsidRPr="00353CD5">
              <w:rPr>
                <w:lang w:bidi="ta-IN"/>
              </w:rPr>
              <w:t>choic</w:t>
            </w:r>
            <w:proofErr w:type="spellEnd"/>
            <w:r w:rsidRPr="00353CD5">
              <w:rPr>
                <w:lang w:bidi="ta-IN"/>
              </w:rPr>
              <w:t xml:space="preserve">* </w:t>
            </w:r>
            <w:proofErr w:type="gramStart"/>
            <w:r w:rsidRPr="00353CD5">
              <w:rPr>
                <w:lang w:bidi="ta-IN"/>
              </w:rPr>
              <w:t>model*"</w:t>
            </w:r>
            <w:proofErr w:type="gramEnd"/>
            <w:r w:rsidRPr="00353CD5">
              <w:rPr>
                <w:lang w:bidi="ta-IN"/>
              </w:rPr>
              <w:t xml:space="preserve"> OR "</w:t>
            </w:r>
            <w:proofErr w:type="spellStart"/>
            <w:r w:rsidRPr="00353CD5">
              <w:rPr>
                <w:lang w:bidi="ta-IN"/>
              </w:rPr>
              <w:t>discret</w:t>
            </w:r>
            <w:proofErr w:type="spellEnd"/>
            <w:r w:rsidRPr="00353CD5">
              <w:rPr>
                <w:lang w:bidi="ta-IN"/>
              </w:rPr>
              <w:t xml:space="preserve">* </w:t>
            </w:r>
            <w:proofErr w:type="spellStart"/>
            <w:r w:rsidRPr="00353CD5">
              <w:rPr>
                <w:lang w:bidi="ta-IN"/>
              </w:rPr>
              <w:t>choic</w:t>
            </w:r>
            <w:proofErr w:type="spellEnd"/>
            <w:r w:rsidRPr="00353CD5">
              <w:rPr>
                <w:lang w:bidi="ta-IN"/>
              </w:rPr>
              <w:t xml:space="preserve">*" OR "ration* </w:t>
            </w:r>
            <w:proofErr w:type="spellStart"/>
            <w:r w:rsidRPr="00353CD5">
              <w:rPr>
                <w:lang w:bidi="ta-IN"/>
              </w:rPr>
              <w:t>choic</w:t>
            </w:r>
            <w:proofErr w:type="spellEnd"/>
            <w:r w:rsidRPr="00353CD5">
              <w:rPr>
                <w:lang w:bidi="ta-IN"/>
              </w:rPr>
              <w:t xml:space="preserve">*" OR "spatial* </w:t>
            </w:r>
            <w:proofErr w:type="spellStart"/>
            <w:r w:rsidRPr="00353CD5">
              <w:rPr>
                <w:lang w:bidi="ta-IN"/>
              </w:rPr>
              <w:t>choic</w:t>
            </w:r>
            <w:proofErr w:type="spellEnd"/>
            <w:r w:rsidRPr="00353CD5">
              <w:rPr>
                <w:lang w:bidi="ta-IN"/>
              </w:rPr>
              <w:t xml:space="preserve">*" OR </w:t>
            </w:r>
            <w:proofErr w:type="spellStart"/>
            <w:r w:rsidRPr="00353CD5">
              <w:rPr>
                <w:lang w:bidi="ta-IN"/>
              </w:rPr>
              <w:t>mobil</w:t>
            </w:r>
            <w:proofErr w:type="spellEnd"/>
            <w:r w:rsidRPr="00353CD5">
              <w:rPr>
                <w:lang w:bidi="ta-IN"/>
              </w:rPr>
              <w:t>*) AND (pattern* OR "</w:t>
            </w:r>
            <w:proofErr w:type="spellStart"/>
            <w:r w:rsidRPr="00353CD5">
              <w:rPr>
                <w:lang w:bidi="ta-IN"/>
              </w:rPr>
              <w:t>locat</w:t>
            </w:r>
            <w:proofErr w:type="spellEnd"/>
            <w:r w:rsidRPr="00353CD5">
              <w:rPr>
                <w:lang w:bidi="ta-IN"/>
              </w:rPr>
              <w:t xml:space="preserve">* </w:t>
            </w:r>
            <w:proofErr w:type="spellStart"/>
            <w:r w:rsidRPr="00353CD5">
              <w:rPr>
                <w:lang w:bidi="ta-IN"/>
              </w:rPr>
              <w:t>choic</w:t>
            </w:r>
            <w:proofErr w:type="spellEnd"/>
            <w:r w:rsidRPr="00353CD5">
              <w:rPr>
                <w:lang w:bidi="ta-IN"/>
              </w:rPr>
              <w:t>*" OR "target* select*")))</w:t>
            </w:r>
          </w:p>
        </w:tc>
      </w:tr>
      <w:tr w:rsidR="009A22D5" w14:paraId="31D9A3A2" w14:textId="77777777" w:rsidTr="00294C9F">
        <w:tc>
          <w:tcPr>
            <w:tcW w:w="846" w:type="dxa"/>
          </w:tcPr>
          <w:p w14:paraId="5C026875" w14:textId="77777777" w:rsidR="009A22D5" w:rsidRDefault="009A22D5" w:rsidP="00294C9F">
            <w:pPr>
              <w:rPr>
                <w:lang w:bidi="ta-IN"/>
              </w:rPr>
            </w:pPr>
            <w:r>
              <w:rPr>
                <w:lang w:bidi="ta-IN"/>
              </w:rPr>
              <w:t>Scopus</w:t>
            </w:r>
          </w:p>
          <w:p w14:paraId="636E3DAC" w14:textId="77777777" w:rsidR="009A22D5" w:rsidRDefault="009A22D5" w:rsidP="00294C9F"/>
        </w:tc>
        <w:tc>
          <w:tcPr>
            <w:tcW w:w="8170" w:type="dxa"/>
          </w:tcPr>
          <w:p w14:paraId="1740E247" w14:textId="77777777" w:rsidR="009A22D5" w:rsidRPr="005C5997" w:rsidRDefault="009A22D5" w:rsidP="00294C9F">
            <w:pPr>
              <w:pStyle w:val="HTMLPreformatted"/>
              <w:shd w:val="clear" w:color="auto" w:fill="FFFFFF"/>
              <w:wordWrap w:val="0"/>
              <w:rPr>
                <w:rFonts w:ascii="Times New Roman" w:hAnsi="Times New Roman" w:cs="Times New Roman"/>
                <w:sz w:val="24"/>
                <w:szCs w:val="24"/>
              </w:rPr>
            </w:pPr>
            <w:r w:rsidRPr="005C5997">
              <w:rPr>
                <w:rFonts w:ascii="Times New Roman" w:hAnsi="Times New Roman" w:cs="Times New Roman"/>
                <w:sz w:val="24"/>
                <w:szCs w:val="24"/>
              </w:rPr>
              <w:t xml:space="preserve">TITLE-ABS-KEY </w:t>
            </w:r>
            <w:proofErr w:type="gramStart"/>
            <w:r w:rsidRPr="005C5997">
              <w:rPr>
                <w:rFonts w:ascii="Times New Roman" w:hAnsi="Times New Roman" w:cs="Times New Roman"/>
                <w:sz w:val="24"/>
                <w:szCs w:val="24"/>
              </w:rPr>
              <w:t>( (</w:t>
            </w:r>
            <w:proofErr w:type="gramEnd"/>
            <w:r w:rsidRPr="005C5997">
              <w:rPr>
                <w:rFonts w:ascii="Times New Roman" w:hAnsi="Times New Roman" w:cs="Times New Roman"/>
                <w:sz w:val="24"/>
                <w:szCs w:val="24"/>
              </w:rPr>
              <w:t xml:space="preserve"> ( offend* OR crim* OR burglar* OR robber* OR dealer* ) AND ( "</w:t>
            </w:r>
            <w:proofErr w:type="spellStart"/>
            <w:r w:rsidRPr="005C5997">
              <w:rPr>
                <w:rFonts w:ascii="Times New Roman" w:hAnsi="Times New Roman" w:cs="Times New Roman"/>
                <w:sz w:val="24"/>
                <w:szCs w:val="24"/>
              </w:rPr>
              <w:t>choic</w:t>
            </w:r>
            <w:proofErr w:type="spellEnd"/>
            <w:r w:rsidRPr="005C5997">
              <w:rPr>
                <w:rFonts w:ascii="Times New Roman" w:hAnsi="Times New Roman" w:cs="Times New Roman"/>
                <w:sz w:val="24"/>
                <w:szCs w:val="24"/>
              </w:rPr>
              <w:t>* model*" OR "</w:t>
            </w:r>
            <w:proofErr w:type="spellStart"/>
            <w:r w:rsidRPr="005C5997">
              <w:rPr>
                <w:rFonts w:ascii="Times New Roman" w:hAnsi="Times New Roman" w:cs="Times New Roman"/>
                <w:sz w:val="24"/>
                <w:szCs w:val="24"/>
              </w:rPr>
              <w:t>discret</w:t>
            </w:r>
            <w:proofErr w:type="spellEnd"/>
            <w:r w:rsidRPr="005C5997">
              <w:rPr>
                <w:rFonts w:ascii="Times New Roman" w:hAnsi="Times New Roman" w:cs="Times New Roman"/>
                <w:sz w:val="24"/>
                <w:szCs w:val="24"/>
              </w:rPr>
              <w:t xml:space="preserve">* </w:t>
            </w:r>
            <w:proofErr w:type="spellStart"/>
            <w:r w:rsidRPr="005C5997">
              <w:rPr>
                <w:rFonts w:ascii="Times New Roman" w:hAnsi="Times New Roman" w:cs="Times New Roman"/>
                <w:sz w:val="24"/>
                <w:szCs w:val="24"/>
              </w:rPr>
              <w:t>choic</w:t>
            </w:r>
            <w:proofErr w:type="spellEnd"/>
            <w:r w:rsidRPr="005C5997">
              <w:rPr>
                <w:rFonts w:ascii="Times New Roman" w:hAnsi="Times New Roman" w:cs="Times New Roman"/>
                <w:sz w:val="24"/>
                <w:szCs w:val="24"/>
              </w:rPr>
              <w:t xml:space="preserve">*" OR "ration* </w:t>
            </w:r>
            <w:proofErr w:type="spellStart"/>
            <w:r w:rsidRPr="005C5997">
              <w:rPr>
                <w:rFonts w:ascii="Times New Roman" w:hAnsi="Times New Roman" w:cs="Times New Roman"/>
                <w:sz w:val="24"/>
                <w:szCs w:val="24"/>
              </w:rPr>
              <w:t>choic</w:t>
            </w:r>
            <w:proofErr w:type="spellEnd"/>
            <w:r w:rsidRPr="005C5997">
              <w:rPr>
                <w:rFonts w:ascii="Times New Roman" w:hAnsi="Times New Roman" w:cs="Times New Roman"/>
                <w:sz w:val="24"/>
                <w:szCs w:val="24"/>
              </w:rPr>
              <w:t xml:space="preserve">*" OR "spatial* </w:t>
            </w:r>
            <w:proofErr w:type="spellStart"/>
            <w:r w:rsidRPr="005C5997">
              <w:rPr>
                <w:rFonts w:ascii="Times New Roman" w:hAnsi="Times New Roman" w:cs="Times New Roman"/>
                <w:sz w:val="24"/>
                <w:szCs w:val="24"/>
              </w:rPr>
              <w:t>choic</w:t>
            </w:r>
            <w:proofErr w:type="spellEnd"/>
            <w:r w:rsidRPr="005C5997">
              <w:rPr>
                <w:rFonts w:ascii="Times New Roman" w:hAnsi="Times New Roman" w:cs="Times New Roman"/>
                <w:sz w:val="24"/>
                <w:szCs w:val="24"/>
              </w:rPr>
              <w:t xml:space="preserve">*" OR </w:t>
            </w:r>
            <w:proofErr w:type="spellStart"/>
            <w:r w:rsidRPr="005C5997">
              <w:rPr>
                <w:rFonts w:ascii="Times New Roman" w:hAnsi="Times New Roman" w:cs="Times New Roman"/>
                <w:sz w:val="24"/>
                <w:szCs w:val="24"/>
              </w:rPr>
              <w:t>mobil</w:t>
            </w:r>
            <w:proofErr w:type="spellEnd"/>
            <w:r w:rsidRPr="005C5997">
              <w:rPr>
                <w:rFonts w:ascii="Times New Roman" w:hAnsi="Times New Roman" w:cs="Times New Roman"/>
                <w:sz w:val="24"/>
                <w:szCs w:val="24"/>
              </w:rPr>
              <w:t>* ) AND ( "</w:t>
            </w:r>
            <w:proofErr w:type="spellStart"/>
            <w:r w:rsidRPr="005C5997">
              <w:rPr>
                <w:rFonts w:ascii="Times New Roman" w:hAnsi="Times New Roman" w:cs="Times New Roman"/>
                <w:sz w:val="24"/>
                <w:szCs w:val="24"/>
              </w:rPr>
              <w:t>locat</w:t>
            </w:r>
            <w:proofErr w:type="spellEnd"/>
            <w:r w:rsidRPr="005C5997">
              <w:rPr>
                <w:rFonts w:ascii="Times New Roman" w:hAnsi="Times New Roman" w:cs="Times New Roman"/>
                <w:sz w:val="24"/>
                <w:szCs w:val="24"/>
              </w:rPr>
              <w:t xml:space="preserve">* </w:t>
            </w:r>
            <w:proofErr w:type="spellStart"/>
            <w:r w:rsidRPr="005C5997">
              <w:rPr>
                <w:rFonts w:ascii="Times New Roman" w:hAnsi="Times New Roman" w:cs="Times New Roman"/>
                <w:sz w:val="24"/>
                <w:szCs w:val="24"/>
              </w:rPr>
              <w:t>choic</w:t>
            </w:r>
            <w:proofErr w:type="spellEnd"/>
            <w:r w:rsidRPr="005C5997">
              <w:rPr>
                <w:rFonts w:ascii="Times New Roman" w:hAnsi="Times New Roman" w:cs="Times New Roman"/>
                <w:sz w:val="24"/>
                <w:szCs w:val="24"/>
              </w:rPr>
              <w:t>*" OR "target* select*" OR pattern* ) ) )</w:t>
            </w:r>
          </w:p>
          <w:p w14:paraId="2F357BC3" w14:textId="77777777" w:rsidR="009A22D5" w:rsidRDefault="009A22D5" w:rsidP="00294C9F"/>
        </w:tc>
      </w:tr>
      <w:tr w:rsidR="009A22D5" w14:paraId="7359545F" w14:textId="77777777" w:rsidTr="00294C9F">
        <w:tc>
          <w:tcPr>
            <w:tcW w:w="846" w:type="dxa"/>
          </w:tcPr>
          <w:p w14:paraId="056755BF" w14:textId="77777777" w:rsidR="009A22D5" w:rsidRDefault="009A22D5" w:rsidP="00294C9F">
            <w:pPr>
              <w:rPr>
                <w:lang w:bidi="ta-IN"/>
              </w:rPr>
            </w:pPr>
            <w:r>
              <w:rPr>
                <w:lang w:bidi="ta-IN"/>
              </w:rPr>
              <w:t>ProQuest</w:t>
            </w:r>
          </w:p>
          <w:p w14:paraId="68513655" w14:textId="77777777" w:rsidR="009A22D5" w:rsidRDefault="009A22D5" w:rsidP="00294C9F"/>
        </w:tc>
        <w:tc>
          <w:tcPr>
            <w:tcW w:w="8170" w:type="dxa"/>
          </w:tcPr>
          <w:p w14:paraId="0E9E52B1" w14:textId="77777777" w:rsidR="009A22D5" w:rsidRPr="005C5997" w:rsidRDefault="009A22D5" w:rsidP="00294C9F">
            <w:pPr>
              <w:pStyle w:val="HTMLPreformatted"/>
              <w:shd w:val="clear" w:color="auto" w:fill="FFFFFF"/>
              <w:wordWrap w:val="0"/>
              <w:rPr>
                <w:rFonts w:ascii="Times New Roman" w:hAnsi="Times New Roman" w:cs="Times New Roman"/>
                <w:sz w:val="24"/>
                <w:szCs w:val="24"/>
              </w:rPr>
            </w:pPr>
            <w:proofErr w:type="spellStart"/>
            <w:proofErr w:type="gramStart"/>
            <w:r w:rsidRPr="005C5997">
              <w:rPr>
                <w:rFonts w:ascii="Times New Roman" w:hAnsi="Times New Roman" w:cs="Times New Roman"/>
                <w:sz w:val="24"/>
                <w:szCs w:val="24"/>
              </w:rPr>
              <w:t>noft</w:t>
            </w:r>
            <w:proofErr w:type="spellEnd"/>
            <w:r w:rsidRPr="005C5997">
              <w:rPr>
                <w:rFonts w:ascii="Times New Roman" w:hAnsi="Times New Roman" w:cs="Times New Roman"/>
                <w:sz w:val="24"/>
                <w:szCs w:val="24"/>
              </w:rPr>
              <w:t>(</w:t>
            </w:r>
            <w:proofErr w:type="gramEnd"/>
            <w:r w:rsidRPr="005C5997">
              <w:rPr>
                <w:rFonts w:ascii="Times New Roman" w:hAnsi="Times New Roman" w:cs="Times New Roman"/>
                <w:sz w:val="24"/>
                <w:szCs w:val="24"/>
              </w:rPr>
              <w:t>((offend* OR crim* OR burglar* OR robber* OR dealer*) AND ("</w:t>
            </w:r>
            <w:proofErr w:type="spellStart"/>
            <w:r w:rsidRPr="005C5997">
              <w:rPr>
                <w:rFonts w:ascii="Times New Roman" w:hAnsi="Times New Roman" w:cs="Times New Roman"/>
                <w:sz w:val="24"/>
                <w:szCs w:val="24"/>
              </w:rPr>
              <w:t>choic</w:t>
            </w:r>
            <w:proofErr w:type="spellEnd"/>
            <w:r w:rsidRPr="005C5997">
              <w:rPr>
                <w:rFonts w:ascii="Times New Roman" w:hAnsi="Times New Roman" w:cs="Times New Roman"/>
                <w:sz w:val="24"/>
                <w:szCs w:val="24"/>
              </w:rPr>
              <w:t>* model*" OR "</w:t>
            </w:r>
            <w:proofErr w:type="spellStart"/>
            <w:r w:rsidRPr="005C5997">
              <w:rPr>
                <w:rFonts w:ascii="Times New Roman" w:hAnsi="Times New Roman" w:cs="Times New Roman"/>
                <w:sz w:val="24"/>
                <w:szCs w:val="24"/>
              </w:rPr>
              <w:t>discret</w:t>
            </w:r>
            <w:proofErr w:type="spellEnd"/>
            <w:r w:rsidRPr="005C5997">
              <w:rPr>
                <w:rFonts w:ascii="Times New Roman" w:hAnsi="Times New Roman" w:cs="Times New Roman"/>
                <w:sz w:val="24"/>
                <w:szCs w:val="24"/>
              </w:rPr>
              <w:t xml:space="preserve">* </w:t>
            </w:r>
            <w:proofErr w:type="spellStart"/>
            <w:r w:rsidRPr="005C5997">
              <w:rPr>
                <w:rFonts w:ascii="Times New Roman" w:hAnsi="Times New Roman" w:cs="Times New Roman"/>
                <w:sz w:val="24"/>
                <w:szCs w:val="24"/>
              </w:rPr>
              <w:t>choic</w:t>
            </w:r>
            <w:proofErr w:type="spellEnd"/>
            <w:r w:rsidRPr="005C5997">
              <w:rPr>
                <w:rFonts w:ascii="Times New Roman" w:hAnsi="Times New Roman" w:cs="Times New Roman"/>
                <w:sz w:val="24"/>
                <w:szCs w:val="24"/>
              </w:rPr>
              <w:t xml:space="preserve">*" OR "ration* </w:t>
            </w:r>
            <w:proofErr w:type="spellStart"/>
            <w:r w:rsidRPr="005C5997">
              <w:rPr>
                <w:rFonts w:ascii="Times New Roman" w:hAnsi="Times New Roman" w:cs="Times New Roman"/>
                <w:sz w:val="24"/>
                <w:szCs w:val="24"/>
              </w:rPr>
              <w:t>choic</w:t>
            </w:r>
            <w:proofErr w:type="spellEnd"/>
            <w:r w:rsidRPr="005C5997">
              <w:rPr>
                <w:rFonts w:ascii="Times New Roman" w:hAnsi="Times New Roman" w:cs="Times New Roman"/>
                <w:sz w:val="24"/>
                <w:szCs w:val="24"/>
              </w:rPr>
              <w:t xml:space="preserve">*" OR "spatial* </w:t>
            </w:r>
            <w:proofErr w:type="spellStart"/>
            <w:r w:rsidRPr="005C5997">
              <w:rPr>
                <w:rFonts w:ascii="Times New Roman" w:hAnsi="Times New Roman" w:cs="Times New Roman"/>
                <w:sz w:val="24"/>
                <w:szCs w:val="24"/>
              </w:rPr>
              <w:t>choic</w:t>
            </w:r>
            <w:proofErr w:type="spellEnd"/>
            <w:r w:rsidRPr="005C5997">
              <w:rPr>
                <w:rFonts w:ascii="Times New Roman" w:hAnsi="Times New Roman" w:cs="Times New Roman"/>
                <w:sz w:val="24"/>
                <w:szCs w:val="24"/>
              </w:rPr>
              <w:t xml:space="preserve">*" OR </w:t>
            </w:r>
            <w:proofErr w:type="spellStart"/>
            <w:r w:rsidRPr="005C5997">
              <w:rPr>
                <w:rFonts w:ascii="Times New Roman" w:hAnsi="Times New Roman" w:cs="Times New Roman"/>
                <w:sz w:val="24"/>
                <w:szCs w:val="24"/>
              </w:rPr>
              <w:t>mobil</w:t>
            </w:r>
            <w:proofErr w:type="spellEnd"/>
            <w:r w:rsidRPr="005C5997">
              <w:rPr>
                <w:rFonts w:ascii="Times New Roman" w:hAnsi="Times New Roman" w:cs="Times New Roman"/>
                <w:sz w:val="24"/>
                <w:szCs w:val="24"/>
              </w:rPr>
              <w:t>*) AND ("</w:t>
            </w:r>
            <w:proofErr w:type="spellStart"/>
            <w:r w:rsidRPr="005C5997">
              <w:rPr>
                <w:rFonts w:ascii="Times New Roman" w:hAnsi="Times New Roman" w:cs="Times New Roman"/>
                <w:sz w:val="24"/>
                <w:szCs w:val="24"/>
              </w:rPr>
              <w:t>locat</w:t>
            </w:r>
            <w:proofErr w:type="spellEnd"/>
            <w:r w:rsidRPr="005C5997">
              <w:rPr>
                <w:rFonts w:ascii="Times New Roman" w:hAnsi="Times New Roman" w:cs="Times New Roman"/>
                <w:sz w:val="24"/>
                <w:szCs w:val="24"/>
              </w:rPr>
              <w:t xml:space="preserve">* </w:t>
            </w:r>
            <w:proofErr w:type="spellStart"/>
            <w:r w:rsidRPr="005C5997">
              <w:rPr>
                <w:rFonts w:ascii="Times New Roman" w:hAnsi="Times New Roman" w:cs="Times New Roman"/>
                <w:sz w:val="24"/>
                <w:szCs w:val="24"/>
              </w:rPr>
              <w:t>choic</w:t>
            </w:r>
            <w:proofErr w:type="spellEnd"/>
            <w:r w:rsidRPr="005C5997">
              <w:rPr>
                <w:rFonts w:ascii="Times New Roman" w:hAnsi="Times New Roman" w:cs="Times New Roman"/>
                <w:sz w:val="24"/>
                <w:szCs w:val="24"/>
              </w:rPr>
              <w:t xml:space="preserve">*" OR "target* select*" OR pattern*))) </w:t>
            </w:r>
          </w:p>
          <w:p w14:paraId="6AD714C8" w14:textId="77777777" w:rsidR="009A22D5" w:rsidRPr="005C5997" w:rsidRDefault="009A22D5" w:rsidP="00294C9F">
            <w:pPr>
              <w:pStyle w:val="HTMLPreformatted"/>
              <w:shd w:val="clear" w:color="auto" w:fill="FFFFFF"/>
              <w:wordWrap w:val="0"/>
              <w:rPr>
                <w:rFonts w:ascii="Times New Roman" w:hAnsi="Times New Roman" w:cs="Times New Roman"/>
                <w:sz w:val="24"/>
                <w:szCs w:val="24"/>
              </w:rPr>
            </w:pPr>
            <w:proofErr w:type="spellStart"/>
            <w:r w:rsidRPr="005C5997">
              <w:rPr>
                <w:rFonts w:ascii="Times New Roman" w:hAnsi="Times New Roman" w:cs="Times New Roman"/>
                <w:sz w:val="24"/>
                <w:szCs w:val="24"/>
              </w:rPr>
              <w:t>scopus</w:t>
            </w:r>
            <w:proofErr w:type="spellEnd"/>
            <w:r w:rsidRPr="005C5997">
              <w:rPr>
                <w:rFonts w:ascii="Times New Roman" w:hAnsi="Times New Roman" w:cs="Times New Roman"/>
                <w:sz w:val="24"/>
                <w:szCs w:val="24"/>
              </w:rPr>
              <w:t xml:space="preserve"> </w:t>
            </w:r>
          </w:p>
          <w:p w14:paraId="58453D9B" w14:textId="77777777" w:rsidR="009A22D5" w:rsidRDefault="009A22D5" w:rsidP="00294C9F"/>
        </w:tc>
      </w:tr>
      <w:tr w:rsidR="009A22D5" w14:paraId="5662D294" w14:textId="77777777" w:rsidTr="00294C9F">
        <w:tc>
          <w:tcPr>
            <w:tcW w:w="846" w:type="dxa"/>
          </w:tcPr>
          <w:p w14:paraId="4506C463" w14:textId="77777777" w:rsidR="009A22D5" w:rsidRPr="005C5997" w:rsidRDefault="009A22D5" w:rsidP="00294C9F">
            <w:pPr>
              <w:pStyle w:val="HTMLPreformatted"/>
              <w:shd w:val="clear" w:color="auto" w:fill="FFFFFF"/>
              <w:wordWrap w:val="0"/>
              <w:rPr>
                <w:rFonts w:ascii="Times New Roman" w:hAnsi="Times New Roman" w:cs="Times New Roman"/>
                <w:sz w:val="24"/>
                <w:szCs w:val="24"/>
              </w:rPr>
            </w:pPr>
            <w:r w:rsidRPr="005C5997">
              <w:rPr>
                <w:rFonts w:ascii="Times New Roman" w:hAnsi="Times New Roman" w:cs="Times New Roman"/>
                <w:sz w:val="24"/>
                <w:szCs w:val="24"/>
              </w:rPr>
              <w:t xml:space="preserve">Google scholar </w:t>
            </w:r>
          </w:p>
          <w:p w14:paraId="2FA8D7D1" w14:textId="77777777" w:rsidR="009A22D5" w:rsidRDefault="009A22D5" w:rsidP="00294C9F">
            <w:pPr>
              <w:rPr>
                <w:lang w:bidi="ta-IN"/>
              </w:rPr>
            </w:pPr>
          </w:p>
        </w:tc>
        <w:tc>
          <w:tcPr>
            <w:tcW w:w="8170" w:type="dxa"/>
          </w:tcPr>
          <w:p w14:paraId="7B6C3C32" w14:textId="77777777" w:rsidR="009A22D5" w:rsidRPr="005C5997" w:rsidRDefault="009A22D5" w:rsidP="00294C9F">
            <w:pPr>
              <w:pStyle w:val="HTMLPreformatted"/>
              <w:shd w:val="clear" w:color="auto" w:fill="FFFFFF"/>
              <w:wordWrap w:val="0"/>
              <w:rPr>
                <w:rFonts w:ascii="Times New Roman" w:hAnsi="Times New Roman" w:cs="Times New Roman"/>
                <w:sz w:val="24"/>
                <w:szCs w:val="24"/>
              </w:rPr>
            </w:pPr>
            <w:r w:rsidRPr="005C5997">
              <w:rPr>
                <w:rFonts w:ascii="Times New Roman" w:hAnsi="Times New Roman" w:cs="Times New Roman"/>
                <w:sz w:val="24"/>
                <w:szCs w:val="24"/>
              </w:rPr>
              <w:t xml:space="preserve">("offender" OR "offenders" OR "crime" OR "criminal" OR "criminals" OR "burglar" OR "burglars" OR "robber" OR "robbers" OR "dealer" OR "dealers") </w:t>
            </w:r>
          </w:p>
          <w:p w14:paraId="024E511D" w14:textId="77777777" w:rsidR="009A22D5" w:rsidRPr="005C5997" w:rsidRDefault="009A22D5" w:rsidP="00294C9F">
            <w:pPr>
              <w:pStyle w:val="HTMLPreformatted"/>
              <w:shd w:val="clear" w:color="auto" w:fill="FFFFFF"/>
              <w:wordWrap w:val="0"/>
              <w:rPr>
                <w:rFonts w:ascii="Times New Roman" w:hAnsi="Times New Roman" w:cs="Times New Roman"/>
                <w:sz w:val="24"/>
                <w:szCs w:val="24"/>
              </w:rPr>
            </w:pPr>
            <w:r w:rsidRPr="005C5997">
              <w:rPr>
                <w:rFonts w:ascii="Times New Roman" w:hAnsi="Times New Roman" w:cs="Times New Roman"/>
                <w:sz w:val="24"/>
                <w:szCs w:val="24"/>
              </w:rPr>
              <w:t xml:space="preserve">("choice model" OR "discrete choice" OR "discrete choice model" OR "rational choice" OR "spatial choice" OR "mobility") </w:t>
            </w:r>
          </w:p>
          <w:p w14:paraId="118A7E42" w14:textId="77777777" w:rsidR="009A22D5" w:rsidRDefault="009A22D5" w:rsidP="00294C9F">
            <w:pPr>
              <w:pStyle w:val="HTMLPreformatted"/>
              <w:shd w:val="clear" w:color="auto" w:fill="FFFFFF"/>
              <w:wordWrap w:val="0"/>
              <w:rPr>
                <w:rFonts w:ascii="Times New Roman" w:hAnsi="Times New Roman" w:cs="Times New Roman"/>
                <w:sz w:val="24"/>
                <w:szCs w:val="24"/>
              </w:rPr>
            </w:pPr>
            <w:r w:rsidRPr="005C5997">
              <w:rPr>
                <w:rFonts w:ascii="Times New Roman" w:hAnsi="Times New Roman" w:cs="Times New Roman"/>
                <w:sz w:val="24"/>
                <w:szCs w:val="24"/>
              </w:rPr>
              <w:t>("pattern"</w:t>
            </w:r>
            <w:r>
              <w:rPr>
                <w:rFonts w:ascii="Times New Roman" w:hAnsi="Times New Roman" w:cs="Times New Roman"/>
                <w:sz w:val="24"/>
                <w:szCs w:val="24"/>
              </w:rPr>
              <w:t xml:space="preserve"> OR </w:t>
            </w:r>
            <w:r w:rsidRPr="005C5997">
              <w:rPr>
                <w:rFonts w:ascii="Times New Roman" w:hAnsi="Times New Roman" w:cs="Times New Roman"/>
                <w:sz w:val="24"/>
                <w:szCs w:val="24"/>
              </w:rPr>
              <w:t>"location choice" OR "target selection" OR "</w:t>
            </w:r>
            <w:proofErr w:type="spellStart"/>
            <w:r w:rsidRPr="005C5997">
              <w:rPr>
                <w:rFonts w:ascii="Times New Roman" w:hAnsi="Times New Roman" w:cs="Times New Roman"/>
                <w:sz w:val="24"/>
                <w:szCs w:val="24"/>
              </w:rPr>
              <w:t>behavior</w:t>
            </w:r>
            <w:proofErr w:type="spellEnd"/>
            <w:r w:rsidRPr="005C5997">
              <w:rPr>
                <w:rFonts w:ascii="Times New Roman" w:hAnsi="Times New Roman" w:cs="Times New Roman"/>
                <w:sz w:val="24"/>
                <w:szCs w:val="24"/>
              </w:rPr>
              <w:t xml:space="preserve"> pattern</w:t>
            </w:r>
            <w:proofErr w:type="gramStart"/>
            <w:r w:rsidRPr="005C5997">
              <w:rPr>
                <w:rFonts w:ascii="Times New Roman" w:hAnsi="Times New Roman" w:cs="Times New Roman"/>
                <w:sz w:val="24"/>
                <w:szCs w:val="24"/>
              </w:rPr>
              <w:t>" )</w:t>
            </w:r>
            <w:proofErr w:type="gramEnd"/>
          </w:p>
          <w:p w14:paraId="091A70B7" w14:textId="77777777" w:rsidR="009A22D5" w:rsidRPr="005C5997" w:rsidRDefault="009A22D5" w:rsidP="00294C9F">
            <w:pPr>
              <w:pStyle w:val="HTMLPreformatted"/>
              <w:shd w:val="clear" w:color="auto" w:fill="FFFFFF"/>
              <w:wordWrap w:val="0"/>
              <w:rPr>
                <w:rFonts w:ascii="Times New Roman" w:hAnsi="Times New Roman" w:cs="Times New Roman"/>
                <w:sz w:val="24"/>
                <w:szCs w:val="24"/>
              </w:rPr>
            </w:pPr>
          </w:p>
        </w:tc>
      </w:tr>
    </w:tbl>
    <w:p w14:paraId="711D3CCF" w14:textId="77777777" w:rsidR="008A7E10" w:rsidRPr="009337D8" w:rsidRDefault="008A7E10" w:rsidP="0032492F">
      <w:pPr>
        <w:rPr>
          <w:rStyle w:val="HTMLCode"/>
          <w:rFonts w:ascii="Times New Roman" w:eastAsiaTheme="minorHAnsi" w:hAnsi="Times New Roman" w:cs="Times New Roman"/>
          <w:sz w:val="24"/>
          <w:szCs w:val="24"/>
        </w:rPr>
      </w:pPr>
    </w:p>
    <w:p w14:paraId="2907718C" w14:textId="77777777" w:rsidR="008A7E10" w:rsidRPr="009337D8" w:rsidRDefault="00470164" w:rsidP="0032492F">
      <w:r w:rsidRPr="009337D8">
        <w:rPr>
          <w:rStyle w:val="Strong"/>
        </w:rPr>
        <w:t>Database Application</w:t>
      </w:r>
      <w:r w:rsidRPr="009337D8">
        <w:t>:</w:t>
      </w:r>
    </w:p>
    <w:p w14:paraId="3D528407" w14:textId="1B5B1464" w:rsidR="00455129" w:rsidRPr="009337D8" w:rsidRDefault="00470164" w:rsidP="0032492F">
      <w:r w:rsidRPr="009337D8">
        <w:t xml:space="preserve">The refined search terms will be </w:t>
      </w:r>
      <w:r w:rsidR="00455129" w:rsidRPr="009337D8">
        <w:t>used</w:t>
      </w:r>
      <w:r w:rsidRPr="009337D8">
        <w:t xml:space="preserve"> </w:t>
      </w:r>
      <w:r w:rsidR="00445B87" w:rsidRPr="009337D8">
        <w:t>to identify relevant studies in the Web of Science (WOS), Scopus, and ProQuest Criminal Justice Database. We expanded the refined search term for Google Scholar </w:t>
      </w:r>
      <w:r w:rsidRPr="009337D8">
        <w:t>to fit its search requirements.</w:t>
      </w:r>
    </w:p>
    <w:p w14:paraId="0F62F6CE" w14:textId="77777777" w:rsidR="00455129" w:rsidRPr="009337D8" w:rsidRDefault="00455129" w:rsidP="0032492F"/>
    <w:p w14:paraId="69E5C7F1" w14:textId="77671E9A" w:rsidR="0092420D" w:rsidRPr="009337D8" w:rsidRDefault="0092420D" w:rsidP="0032492F">
      <w:pPr>
        <w:pStyle w:val="Heading1"/>
        <w:rPr>
          <w:lang w:val="en-US"/>
        </w:rPr>
      </w:pPr>
      <w:r w:rsidRPr="009337D8">
        <w:rPr>
          <w:lang w:val="en-US"/>
        </w:rPr>
        <w:t>Study Selection</w:t>
      </w:r>
    </w:p>
    <w:p w14:paraId="0797B55A" w14:textId="4A0FF38F" w:rsidR="00587777" w:rsidRPr="009337D8" w:rsidRDefault="00613C0B" w:rsidP="0032492F">
      <w:pPr>
        <w:rPr>
          <w:lang w:bidi="ta-IN"/>
        </w:rPr>
      </w:pPr>
      <w:r w:rsidRPr="009337D8">
        <w:rPr>
          <w:lang w:bidi="ta-IN"/>
        </w:rPr>
        <w:t>Inclusion</w:t>
      </w:r>
      <w:r w:rsidR="0092420D" w:rsidRPr="009337D8">
        <w:rPr>
          <w:lang w:bidi="ta-IN"/>
        </w:rPr>
        <w:t xml:space="preserve"> criteria will guide the selection process. Two independent reviewers will screen the titles, abstracts, and full texts</w:t>
      </w:r>
      <w:r w:rsidR="00445B87" w:rsidRPr="009337D8">
        <w:rPr>
          <w:lang w:bidi="ta-IN"/>
        </w:rPr>
        <w:t>.</w:t>
      </w:r>
    </w:p>
    <w:p w14:paraId="478B87C1" w14:textId="77777777" w:rsidR="00445B87" w:rsidRPr="009337D8" w:rsidRDefault="00445B87" w:rsidP="0032492F"/>
    <w:p w14:paraId="08DD0334" w14:textId="6715314D" w:rsidR="0092420D" w:rsidRPr="009337D8" w:rsidRDefault="0092420D" w:rsidP="0032492F">
      <w:pPr>
        <w:pStyle w:val="Heading1"/>
        <w:rPr>
          <w:lang w:val="en-US"/>
        </w:rPr>
      </w:pPr>
      <w:r w:rsidRPr="009337D8">
        <w:rPr>
          <w:lang w:val="en-US"/>
        </w:rPr>
        <w:t>Data Extraction</w:t>
      </w:r>
    </w:p>
    <w:p w14:paraId="21D08F39" w14:textId="77777777" w:rsidR="0092420D" w:rsidRPr="009337D8" w:rsidRDefault="0092420D" w:rsidP="0032492F">
      <w:pPr>
        <w:rPr>
          <w:lang w:bidi="ta-IN"/>
        </w:rPr>
      </w:pPr>
      <w:r w:rsidRPr="009337D8">
        <w:rPr>
          <w:lang w:bidi="ta-IN"/>
        </w:rPr>
        <w:t>The following data will be extracted from each study:</w:t>
      </w:r>
    </w:p>
    <w:p w14:paraId="40E14DC7" w14:textId="56928C9B" w:rsidR="005A3C3C" w:rsidRPr="009337D8" w:rsidRDefault="005A3C3C" w:rsidP="0032492F">
      <w:pPr>
        <w:pStyle w:val="NormalWeb"/>
        <w:numPr>
          <w:ilvl w:val="0"/>
          <w:numId w:val="21"/>
        </w:numPr>
        <w:rPr>
          <w:lang w:val="en-US"/>
        </w:rPr>
      </w:pPr>
      <w:r w:rsidRPr="009337D8">
        <w:rPr>
          <w:rStyle w:val="Strong"/>
          <w:lang w:val="en-US"/>
        </w:rPr>
        <w:t>Study Details:</w:t>
      </w:r>
      <w:r w:rsidRPr="009337D8">
        <w:rPr>
          <w:lang w:val="en-US"/>
        </w:rPr>
        <w:t xml:space="preserve"> Title, authors, </w:t>
      </w:r>
      <w:r w:rsidR="00445B87" w:rsidRPr="009337D8">
        <w:rPr>
          <w:lang w:val="en-US"/>
        </w:rPr>
        <w:t xml:space="preserve">and </w:t>
      </w:r>
      <w:r w:rsidRPr="009337D8">
        <w:rPr>
          <w:lang w:val="en-US"/>
        </w:rPr>
        <w:t>year of publication.</w:t>
      </w:r>
    </w:p>
    <w:p w14:paraId="1E71A9C8" w14:textId="49234271" w:rsidR="005A3C3C" w:rsidRPr="009337D8" w:rsidRDefault="005A3C3C" w:rsidP="0032492F">
      <w:pPr>
        <w:pStyle w:val="NormalWeb"/>
        <w:numPr>
          <w:ilvl w:val="0"/>
          <w:numId w:val="21"/>
        </w:numPr>
        <w:rPr>
          <w:lang w:val="en-US"/>
        </w:rPr>
      </w:pPr>
      <w:r w:rsidRPr="009337D8">
        <w:rPr>
          <w:rStyle w:val="Strong"/>
          <w:lang w:val="en-US"/>
        </w:rPr>
        <w:t>Sample Characteristics:</w:t>
      </w:r>
      <w:r w:rsidRPr="009337D8">
        <w:rPr>
          <w:lang w:val="en-US"/>
        </w:rPr>
        <w:t xml:space="preserve"> Sample size and type of offender/crime.</w:t>
      </w:r>
    </w:p>
    <w:p w14:paraId="098B1302" w14:textId="34A4A1E9" w:rsidR="005A3C3C" w:rsidRPr="009337D8" w:rsidRDefault="005A3C3C" w:rsidP="0032492F">
      <w:pPr>
        <w:pStyle w:val="NormalWeb"/>
        <w:numPr>
          <w:ilvl w:val="0"/>
          <w:numId w:val="21"/>
        </w:numPr>
        <w:rPr>
          <w:lang w:val="en-US"/>
        </w:rPr>
      </w:pPr>
      <w:r w:rsidRPr="009337D8">
        <w:rPr>
          <w:rStyle w:val="Strong"/>
          <w:lang w:val="en-US"/>
        </w:rPr>
        <w:t>Unit of Analysis:</w:t>
      </w:r>
      <w:r w:rsidRPr="009337D8">
        <w:rPr>
          <w:lang w:val="en-US"/>
        </w:rPr>
        <w:t xml:space="preserve"> Level of analysis (e.g., individuals, neighborhoods, street segments)</w:t>
      </w:r>
      <w:r w:rsidR="005A33C6" w:rsidRPr="009337D8">
        <w:rPr>
          <w:lang w:val="en-US"/>
        </w:rPr>
        <w:t xml:space="preserve">, </w:t>
      </w:r>
      <w:r w:rsidRPr="009337D8">
        <w:rPr>
          <w:lang w:val="en-US"/>
        </w:rPr>
        <w:t>size of spatial scale</w:t>
      </w:r>
      <w:r w:rsidR="005A33C6" w:rsidRPr="009337D8">
        <w:rPr>
          <w:lang w:val="en-US"/>
        </w:rPr>
        <w:t xml:space="preserve"> and number of units</w:t>
      </w:r>
    </w:p>
    <w:p w14:paraId="69B701AE" w14:textId="0734EEFF" w:rsidR="005A3C3C" w:rsidRPr="009337D8" w:rsidRDefault="005A3C3C" w:rsidP="0032492F">
      <w:pPr>
        <w:pStyle w:val="NormalWeb"/>
        <w:numPr>
          <w:ilvl w:val="0"/>
          <w:numId w:val="21"/>
        </w:numPr>
        <w:rPr>
          <w:lang w:val="en-US"/>
        </w:rPr>
      </w:pPr>
      <w:r w:rsidRPr="009337D8">
        <w:rPr>
          <w:rStyle w:val="Strong"/>
          <w:lang w:val="en-US"/>
        </w:rPr>
        <w:t>Methodological Approach:</w:t>
      </w:r>
      <w:r w:rsidRPr="009337D8">
        <w:rPr>
          <w:lang w:val="en-US"/>
        </w:rPr>
        <w:t xml:space="preserve"> Type of discrete choice model used (e.g., multinomial logit, nested logit) and any spatial regression techniques.</w:t>
      </w:r>
    </w:p>
    <w:p w14:paraId="642F76A0" w14:textId="5F51055E" w:rsidR="005A3C3C" w:rsidRPr="009337D8" w:rsidRDefault="005A3C3C" w:rsidP="0032492F">
      <w:pPr>
        <w:pStyle w:val="NormalWeb"/>
        <w:numPr>
          <w:ilvl w:val="0"/>
          <w:numId w:val="21"/>
        </w:numPr>
        <w:rPr>
          <w:lang w:val="en-US"/>
        </w:rPr>
      </w:pPr>
      <w:commentRangeStart w:id="72"/>
      <w:commentRangeStart w:id="73"/>
      <w:r w:rsidRPr="009337D8">
        <w:rPr>
          <w:rStyle w:val="Strong"/>
          <w:lang w:val="en-US"/>
        </w:rPr>
        <w:t>Findings</w:t>
      </w:r>
      <w:commentRangeEnd w:id="72"/>
      <w:r w:rsidR="00166447">
        <w:rPr>
          <w:rStyle w:val="CommentReference"/>
          <w:rFonts w:eastAsiaTheme="minorHAnsi"/>
          <w:lang w:val="en-US" w:bidi="ar-SA"/>
        </w:rPr>
        <w:commentReference w:id="72"/>
      </w:r>
      <w:commentRangeEnd w:id="73"/>
      <w:r w:rsidR="00CD1005">
        <w:rPr>
          <w:rStyle w:val="CommentReference"/>
          <w:rFonts w:eastAsiaTheme="minorHAnsi"/>
          <w:lang w:val="en-US" w:bidi="ar-SA"/>
        </w:rPr>
        <w:commentReference w:id="73"/>
      </w:r>
      <w:r w:rsidRPr="009337D8">
        <w:rPr>
          <w:rStyle w:val="Strong"/>
          <w:lang w:val="en-US"/>
        </w:rPr>
        <w:t>:</w:t>
      </w:r>
      <w:r w:rsidRPr="009337D8">
        <w:rPr>
          <w:lang w:val="en-US"/>
        </w:rPr>
        <w:t xml:space="preserve"> </w:t>
      </w:r>
      <w:commentRangeStart w:id="74"/>
      <w:r w:rsidRPr="009337D8">
        <w:rPr>
          <w:lang w:val="en-US"/>
        </w:rPr>
        <w:t>Main results</w:t>
      </w:r>
      <w:commentRangeEnd w:id="74"/>
      <w:r w:rsidR="000663B2" w:rsidRPr="009337D8">
        <w:rPr>
          <w:rStyle w:val="CommentReference"/>
          <w:rFonts w:eastAsiaTheme="minorHAnsi"/>
          <w:lang w:val="en-US" w:bidi="ar-SA"/>
        </w:rPr>
        <w:commentReference w:id="74"/>
      </w:r>
      <w:ins w:id="75" w:author="Kuralarasan Kumar" w:date="2025-01-22T15:02:00Z" w16du:dateUtc="2025-01-22T14:02:00Z">
        <w:r w:rsidR="00C0798B">
          <w:rPr>
            <w:lang w:val="en-US"/>
          </w:rPr>
          <w:t xml:space="preserve"> </w:t>
        </w:r>
        <w:r w:rsidR="00C0798B" w:rsidRPr="00C0798B">
          <w:rPr>
            <w:lang w:val="en-US"/>
          </w:rPr>
          <w:t>including all variables included in the regression models, their respective estimates, and any reported significance levels.</w:t>
        </w:r>
      </w:ins>
    </w:p>
    <w:p w14:paraId="322C691F" w14:textId="77777777" w:rsidR="0092420D" w:rsidRPr="009337D8" w:rsidRDefault="0092420D" w:rsidP="0032492F">
      <w:pPr>
        <w:pStyle w:val="Heading1"/>
        <w:rPr>
          <w:lang w:val="en-US"/>
        </w:rPr>
      </w:pPr>
      <w:r w:rsidRPr="009337D8">
        <w:rPr>
          <w:lang w:val="en-US"/>
        </w:rPr>
        <w:lastRenderedPageBreak/>
        <w:t>Synthesis and Presentation</w:t>
      </w:r>
    </w:p>
    <w:p w14:paraId="6F33C42F" w14:textId="70887C69" w:rsidR="00587777" w:rsidRPr="009337D8" w:rsidRDefault="0092420D" w:rsidP="0032492F">
      <w:pPr>
        <w:rPr>
          <w:lang w:bidi="ta-IN"/>
        </w:rPr>
      </w:pPr>
      <w:r w:rsidRPr="009337D8">
        <w:rPr>
          <w:lang w:bidi="ta-IN"/>
        </w:rPr>
        <w:t xml:space="preserve">Results will be synthesized and presented using tables and figures. A PRISMA flow diagram will illustrate the selection process. Findings will be grouped based on the </w:t>
      </w:r>
      <w:commentRangeStart w:id="76"/>
      <w:commentRangeStart w:id="77"/>
      <w:r w:rsidR="00587777" w:rsidRPr="009337D8">
        <w:rPr>
          <w:lang w:bidi="ta-IN"/>
        </w:rPr>
        <w:t>size</w:t>
      </w:r>
      <w:commentRangeEnd w:id="76"/>
      <w:r w:rsidR="00166447">
        <w:rPr>
          <w:rStyle w:val="CommentReference"/>
        </w:rPr>
        <w:commentReference w:id="76"/>
      </w:r>
      <w:commentRangeEnd w:id="77"/>
      <w:r w:rsidR="001B7D61">
        <w:rPr>
          <w:rStyle w:val="CommentReference"/>
        </w:rPr>
        <w:commentReference w:id="77"/>
      </w:r>
      <w:r w:rsidR="00587777" w:rsidRPr="009337D8">
        <w:rPr>
          <w:lang w:bidi="ta-IN"/>
        </w:rPr>
        <w:t xml:space="preserve"> of the spatial unit of analysis.</w:t>
      </w:r>
    </w:p>
    <w:p w14:paraId="01F7EAF7" w14:textId="77777777" w:rsidR="0032492F" w:rsidRPr="009337D8" w:rsidRDefault="0032492F" w:rsidP="0032492F">
      <w:pPr>
        <w:rPr>
          <w:lang w:bidi="ta-IN"/>
        </w:rPr>
      </w:pPr>
    </w:p>
    <w:p w14:paraId="2472026F" w14:textId="4CC8506C" w:rsidR="0092420D" w:rsidRPr="009337D8" w:rsidRDefault="0092420D" w:rsidP="0032492F">
      <w:pPr>
        <w:pStyle w:val="Heading1"/>
        <w:rPr>
          <w:lang w:val="en-US"/>
        </w:rPr>
      </w:pPr>
      <w:r w:rsidRPr="009337D8">
        <w:rPr>
          <w:rStyle w:val="Heading1Char"/>
          <w:b/>
          <w:bCs/>
          <w:lang w:val="en-US"/>
        </w:rPr>
        <w:t>Conclusion</w:t>
      </w:r>
    </w:p>
    <w:p w14:paraId="0FC84F8D" w14:textId="70CB3DEC" w:rsidR="007478A2" w:rsidRPr="009337D8" w:rsidRDefault="003F418A" w:rsidP="0032492F">
      <w:r w:rsidRPr="009337D8">
        <w:t>This systematic scoping review will map the varied use of spatial scales in crime location choice studies, focusing on quantitative research employing discrete choice models. By identifying the strengths and limitations of different spatial units in explaining offenders’ location choices, the review aims to highlight key gaps in the literature. The findings will offer recommendations for standardizing spatial scales in future research</w:t>
      </w:r>
      <w:r w:rsidR="000C6F5C" w:rsidRPr="009337D8">
        <w:t xml:space="preserve">. </w:t>
      </w:r>
    </w:p>
    <w:p w14:paraId="68C8BA32" w14:textId="77777777" w:rsidR="0067283C" w:rsidRPr="009337D8" w:rsidRDefault="0067283C" w:rsidP="0032492F"/>
    <w:p w14:paraId="3704D0A7" w14:textId="54D55BC5" w:rsidR="0067283C" w:rsidRPr="009337D8" w:rsidRDefault="0067283C" w:rsidP="0032492F">
      <w:pPr>
        <w:pStyle w:val="Heading1"/>
        <w:rPr>
          <w:lang w:val="en-US"/>
        </w:rPr>
      </w:pPr>
      <w:r w:rsidRPr="009337D8">
        <w:rPr>
          <w:lang w:val="en-US"/>
        </w:rPr>
        <w:t>References</w:t>
      </w:r>
    </w:p>
    <w:p w14:paraId="79591BC6" w14:textId="77777777" w:rsidR="00F64AB6" w:rsidRPr="00F64AB6" w:rsidRDefault="0067283C" w:rsidP="00836828">
      <w:pPr>
        <w:pStyle w:val="Bibliography"/>
        <w:spacing w:line="240" w:lineRule="auto"/>
      </w:pPr>
      <w:r w:rsidRPr="009337D8">
        <w:rPr>
          <w:lang w:bidi="ta-IN"/>
        </w:rPr>
        <w:fldChar w:fldCharType="begin"/>
      </w:r>
      <w:r w:rsidRPr="009337D8">
        <w:rPr>
          <w:lang w:bidi="ta-IN"/>
        </w:rPr>
        <w:instrText xml:space="preserve"> ADDIN ZOTERO_BIBL {"uncited":[],"omitted":[],"custom":[]} CSL_BIBLIOGRAPHY </w:instrText>
      </w:r>
      <w:r w:rsidRPr="009337D8">
        <w:rPr>
          <w:lang w:bidi="ta-IN"/>
        </w:rPr>
        <w:fldChar w:fldCharType="separate"/>
      </w:r>
      <w:proofErr w:type="spellStart"/>
      <w:r w:rsidR="00F64AB6" w:rsidRPr="00F64AB6">
        <w:t>Baumer</w:t>
      </w:r>
      <w:proofErr w:type="spellEnd"/>
      <w:r w:rsidR="00F64AB6" w:rsidRPr="00F64AB6">
        <w:t xml:space="preserve">, E., Lauritsen, J. L., Rosenfeld, R., &amp; Wright, R. (1998). The Influence of Crack Cocaine on Robbery, Burglary, and Homicide Rates: A Cross-City, Longitudinal Analysis. </w:t>
      </w:r>
      <w:r w:rsidR="00F64AB6" w:rsidRPr="00F64AB6">
        <w:rPr>
          <w:i/>
          <w:iCs/>
        </w:rPr>
        <w:t>Journal of Research in Crime and Delinquency</w:t>
      </w:r>
      <w:r w:rsidR="00F64AB6" w:rsidRPr="00F64AB6">
        <w:t xml:space="preserve">, </w:t>
      </w:r>
      <w:r w:rsidR="00F64AB6" w:rsidRPr="00F64AB6">
        <w:rPr>
          <w:i/>
          <w:iCs/>
        </w:rPr>
        <w:t>35</w:t>
      </w:r>
      <w:r w:rsidR="00F64AB6" w:rsidRPr="00F64AB6">
        <w:t>(3), 316–340. https://doi.org/10.1177/0022427898035003004</w:t>
      </w:r>
    </w:p>
    <w:p w14:paraId="6A8B852C" w14:textId="77777777" w:rsidR="00F64AB6" w:rsidRPr="00F64AB6" w:rsidRDefault="00F64AB6" w:rsidP="00836828">
      <w:pPr>
        <w:pStyle w:val="Bibliography"/>
        <w:spacing w:line="240" w:lineRule="auto"/>
      </w:pPr>
      <w:r w:rsidRPr="00F64AB6">
        <w:t xml:space="preserve">Bernasco, W. (2019). Adolescent Offenders’ Current Whereabouts Predict locations of their Future Crimes. </w:t>
      </w:r>
      <w:r w:rsidRPr="00F64AB6">
        <w:rPr>
          <w:i/>
          <w:iCs/>
        </w:rPr>
        <w:t>PLOS ONE</w:t>
      </w:r>
      <w:r w:rsidRPr="00F64AB6">
        <w:t xml:space="preserve">, </w:t>
      </w:r>
      <w:r w:rsidRPr="00F64AB6">
        <w:rPr>
          <w:i/>
          <w:iCs/>
        </w:rPr>
        <w:t>14</w:t>
      </w:r>
      <w:r w:rsidRPr="00F64AB6">
        <w:t>(1). https://doi.org/10.1371/journal.pone.0210733</w:t>
      </w:r>
    </w:p>
    <w:p w14:paraId="0580C7C6" w14:textId="77777777" w:rsidR="00F64AB6" w:rsidRPr="00F64AB6" w:rsidRDefault="00F64AB6" w:rsidP="00836828">
      <w:pPr>
        <w:pStyle w:val="Bibliography"/>
        <w:spacing w:line="240" w:lineRule="auto"/>
      </w:pPr>
      <w:r w:rsidRPr="00F64AB6">
        <w:t xml:space="preserve">Bernasco, W., Block, R., &amp; Ruiter, S. (2013). Go where the money is: </w:t>
      </w:r>
      <w:proofErr w:type="gramStart"/>
      <w:r w:rsidRPr="00F64AB6">
        <w:t>Modeling street</w:t>
      </w:r>
      <w:proofErr w:type="gramEnd"/>
      <w:r w:rsidRPr="00F64AB6">
        <w:t xml:space="preserve"> robbers’ location choices. </w:t>
      </w:r>
      <w:r w:rsidRPr="00F64AB6">
        <w:rPr>
          <w:i/>
          <w:iCs/>
        </w:rPr>
        <w:t>Journal of Economic Geography</w:t>
      </w:r>
      <w:r w:rsidRPr="00F64AB6">
        <w:t xml:space="preserve">, </w:t>
      </w:r>
      <w:r w:rsidRPr="00F64AB6">
        <w:rPr>
          <w:i/>
          <w:iCs/>
        </w:rPr>
        <w:t>13</w:t>
      </w:r>
      <w:r w:rsidRPr="00F64AB6">
        <w:t>(1), 119–143. https://doi.org/10.1093/jeg/lbs005</w:t>
      </w:r>
    </w:p>
    <w:p w14:paraId="387CA1CA" w14:textId="77777777" w:rsidR="00F64AB6" w:rsidRPr="00F64AB6" w:rsidRDefault="00F64AB6" w:rsidP="00836828">
      <w:pPr>
        <w:pStyle w:val="Bibliography"/>
        <w:spacing w:line="240" w:lineRule="auto"/>
      </w:pPr>
      <w:r w:rsidRPr="00F64AB6">
        <w:t xml:space="preserve">Bernasco, W., &amp; Jacques, S. (2015). Where Do Dealers Solicit Customers and Sell Them Drugs? A Micro-Level Multiple Method Study. </w:t>
      </w:r>
      <w:r w:rsidRPr="00F64AB6">
        <w:rPr>
          <w:i/>
          <w:iCs/>
        </w:rPr>
        <w:t>Journal of Contemporary Criminal Justice</w:t>
      </w:r>
      <w:r w:rsidRPr="00F64AB6">
        <w:t xml:space="preserve">, </w:t>
      </w:r>
      <w:r w:rsidRPr="00F64AB6">
        <w:rPr>
          <w:i/>
          <w:iCs/>
        </w:rPr>
        <w:t>31</w:t>
      </w:r>
      <w:r w:rsidRPr="00F64AB6">
        <w:t>(4), 376–408. https://doi.org/10.1177/1043986215608535</w:t>
      </w:r>
    </w:p>
    <w:p w14:paraId="20579854" w14:textId="77777777" w:rsidR="00F64AB6" w:rsidRPr="00F64AB6" w:rsidRDefault="00F64AB6" w:rsidP="00836828">
      <w:pPr>
        <w:pStyle w:val="Bibliography"/>
        <w:spacing w:line="240" w:lineRule="auto"/>
      </w:pPr>
      <w:r w:rsidRPr="00F64AB6">
        <w:t xml:space="preserve">Eck, J. E., &amp; Weisburd, D. (Eds.). (1995). </w:t>
      </w:r>
      <w:r w:rsidRPr="00F64AB6">
        <w:rPr>
          <w:i/>
          <w:iCs/>
        </w:rPr>
        <w:t>Crime and place</w:t>
      </w:r>
      <w:r w:rsidRPr="00F64AB6">
        <w:t>. Criminal Justice Press.</w:t>
      </w:r>
    </w:p>
    <w:p w14:paraId="5B7B8F1A" w14:textId="77777777" w:rsidR="00F64AB6" w:rsidRPr="00F64AB6" w:rsidRDefault="00F64AB6" w:rsidP="00836828">
      <w:pPr>
        <w:pStyle w:val="Bibliography"/>
        <w:spacing w:line="240" w:lineRule="auto"/>
      </w:pPr>
      <w:r w:rsidRPr="00F64AB6">
        <w:t xml:space="preserve">Grames, E. M., Stillman, A. N., Tingley, M. W., &amp; Elphick, C. S. (2019). An automated approach to identifying search terms for systematic reviews using keyword co‐occurrence networks. </w:t>
      </w:r>
      <w:r w:rsidRPr="00F64AB6">
        <w:rPr>
          <w:i/>
          <w:iCs/>
        </w:rPr>
        <w:t>Methods in Ecology and Evolution</w:t>
      </w:r>
      <w:r w:rsidRPr="00F64AB6">
        <w:t xml:space="preserve">, </w:t>
      </w:r>
      <w:r w:rsidRPr="00F64AB6">
        <w:rPr>
          <w:i/>
          <w:iCs/>
        </w:rPr>
        <w:t>10</w:t>
      </w:r>
      <w:r w:rsidRPr="00F64AB6">
        <w:t>(10), 1645–1654. https://doi.org/10.1111/2041-210X.13268</w:t>
      </w:r>
    </w:p>
    <w:p w14:paraId="2E2DC851" w14:textId="77777777" w:rsidR="00F64AB6" w:rsidRPr="00F64AB6" w:rsidRDefault="00F64AB6" w:rsidP="00836828">
      <w:pPr>
        <w:pStyle w:val="Bibliography"/>
        <w:spacing w:line="240" w:lineRule="auto"/>
      </w:pPr>
      <w:r w:rsidRPr="00F64AB6">
        <w:t xml:space="preserve">Loftin, C., &amp; Hill, R. H. (1974). Regional Subculture and Homicide: An Examination of the </w:t>
      </w:r>
      <w:proofErr w:type="spellStart"/>
      <w:r w:rsidRPr="00F64AB6">
        <w:t>Gastil</w:t>
      </w:r>
      <w:proofErr w:type="spellEnd"/>
      <w:r w:rsidRPr="00F64AB6">
        <w:t xml:space="preserve">-Hackney Thesis. </w:t>
      </w:r>
      <w:r w:rsidRPr="00F64AB6">
        <w:rPr>
          <w:i/>
          <w:iCs/>
        </w:rPr>
        <w:t>American Sociological Review</w:t>
      </w:r>
      <w:r w:rsidRPr="00F64AB6">
        <w:t xml:space="preserve">, </w:t>
      </w:r>
      <w:r w:rsidRPr="00F64AB6">
        <w:rPr>
          <w:i/>
          <w:iCs/>
        </w:rPr>
        <w:t>39</w:t>
      </w:r>
      <w:r w:rsidRPr="00F64AB6">
        <w:t>(5), 714. https://doi.org/10.2307/2094316</w:t>
      </w:r>
    </w:p>
    <w:p w14:paraId="2D6A862C" w14:textId="77777777" w:rsidR="00F64AB6" w:rsidRPr="00F64AB6" w:rsidRDefault="00F64AB6" w:rsidP="00836828">
      <w:pPr>
        <w:pStyle w:val="Bibliography"/>
        <w:spacing w:line="240" w:lineRule="auto"/>
      </w:pPr>
      <w:r w:rsidRPr="00F64AB6">
        <w:t xml:space="preserve">Sampson, R. J., &amp; Groves, W. B. (1989). Community Structure and Crime: Testing Social-Disorganization Theory. </w:t>
      </w:r>
      <w:r w:rsidRPr="00F64AB6">
        <w:rPr>
          <w:i/>
          <w:iCs/>
        </w:rPr>
        <w:t>American Journal of Sociology</w:t>
      </w:r>
      <w:r w:rsidRPr="00F64AB6">
        <w:t xml:space="preserve">, </w:t>
      </w:r>
      <w:r w:rsidRPr="00F64AB6">
        <w:rPr>
          <w:i/>
          <w:iCs/>
        </w:rPr>
        <w:t>94</w:t>
      </w:r>
      <w:r w:rsidRPr="00F64AB6">
        <w:t>(4), 774–802. https://doi.org/10.1086/229068</w:t>
      </w:r>
    </w:p>
    <w:p w14:paraId="6AAA090B" w14:textId="77777777" w:rsidR="00F64AB6" w:rsidRPr="00F64AB6" w:rsidRDefault="00F64AB6" w:rsidP="00836828">
      <w:pPr>
        <w:pStyle w:val="Bibliography"/>
        <w:spacing w:line="240" w:lineRule="auto"/>
      </w:pPr>
      <w:r w:rsidRPr="00F64AB6">
        <w:t xml:space="preserve">Steenbeek, W., &amp; Weisburd, D. (2016). Where the Action is in Crime? An Examination of Variability of Crime Across Different Spatial Units in The Hague, 2001–2009. </w:t>
      </w:r>
      <w:r w:rsidRPr="00F64AB6">
        <w:rPr>
          <w:i/>
          <w:iCs/>
        </w:rPr>
        <w:t>Journal of Quantitative Criminology</w:t>
      </w:r>
      <w:r w:rsidRPr="00F64AB6">
        <w:t xml:space="preserve">, </w:t>
      </w:r>
      <w:r w:rsidRPr="00F64AB6">
        <w:rPr>
          <w:i/>
          <w:iCs/>
        </w:rPr>
        <w:t>32</w:t>
      </w:r>
      <w:r w:rsidRPr="00F64AB6">
        <w:t>(3), 449–469. https://doi.org/10.1007/s10940-015-9276-3</w:t>
      </w:r>
    </w:p>
    <w:p w14:paraId="1829DAA4" w14:textId="77777777" w:rsidR="00F64AB6" w:rsidRPr="00F64AB6" w:rsidRDefault="00F64AB6" w:rsidP="00836828">
      <w:pPr>
        <w:pStyle w:val="Bibliography"/>
        <w:spacing w:line="240" w:lineRule="auto"/>
      </w:pPr>
      <w:r w:rsidRPr="00F64AB6">
        <w:t xml:space="preserve">Vandeviver, C., &amp; Bernasco, W. (2017). The geography of crime and crime control. </w:t>
      </w:r>
      <w:r w:rsidRPr="00F64AB6">
        <w:rPr>
          <w:i/>
          <w:iCs/>
        </w:rPr>
        <w:t>Applied Geography</w:t>
      </w:r>
      <w:r w:rsidRPr="00F64AB6">
        <w:t xml:space="preserve">, </w:t>
      </w:r>
      <w:r w:rsidRPr="00F64AB6">
        <w:rPr>
          <w:i/>
          <w:iCs/>
        </w:rPr>
        <w:t>86</w:t>
      </w:r>
      <w:r w:rsidRPr="00F64AB6">
        <w:t>, 220–225.</w:t>
      </w:r>
    </w:p>
    <w:p w14:paraId="18B591C8" w14:textId="77777777" w:rsidR="00F64AB6" w:rsidRPr="00F64AB6" w:rsidRDefault="00F64AB6" w:rsidP="00836828">
      <w:pPr>
        <w:pStyle w:val="Bibliography"/>
        <w:spacing w:line="240" w:lineRule="auto"/>
      </w:pPr>
      <w:r w:rsidRPr="00F64AB6">
        <w:t xml:space="preserve">Weisburd, D., Bushway, S., Lum, C., &amp; Yang, S. (2004). Trajectories of crime at places: A longitudinal study of street segments in the City of Seattle. </w:t>
      </w:r>
      <w:r w:rsidRPr="00F64AB6">
        <w:rPr>
          <w:i/>
          <w:iCs/>
        </w:rPr>
        <w:t>CRIMINOLOGY</w:t>
      </w:r>
      <w:r w:rsidRPr="00F64AB6">
        <w:t xml:space="preserve">, </w:t>
      </w:r>
      <w:r w:rsidRPr="00F64AB6">
        <w:rPr>
          <w:i/>
          <w:iCs/>
        </w:rPr>
        <w:t>42</w:t>
      </w:r>
      <w:r w:rsidRPr="00F64AB6">
        <w:t>(2), 283–321. https://doi.org/10.1111/j.1745-9125.2004.tb00521.x</w:t>
      </w:r>
    </w:p>
    <w:p w14:paraId="08A67515" w14:textId="77777777" w:rsidR="00F64AB6" w:rsidRPr="00F64AB6" w:rsidRDefault="00F64AB6" w:rsidP="00836828">
      <w:pPr>
        <w:pStyle w:val="Bibliography"/>
        <w:spacing w:line="240" w:lineRule="auto"/>
      </w:pPr>
      <w:r w:rsidRPr="00F64AB6">
        <w:t xml:space="preserve">Weisburd, D., Groff, E., &amp; Yang, S.-M. (2012). </w:t>
      </w:r>
      <w:r w:rsidRPr="00F64AB6">
        <w:rPr>
          <w:i/>
          <w:iCs/>
        </w:rPr>
        <w:t>The criminology of place: Street segments and our understanding of the crime problem</w:t>
      </w:r>
      <w:r w:rsidRPr="00F64AB6">
        <w:t>. Oxford University Press.</w:t>
      </w:r>
    </w:p>
    <w:p w14:paraId="3FDB2F62" w14:textId="5446650C" w:rsidR="0067283C" w:rsidRPr="009337D8" w:rsidRDefault="0067283C" w:rsidP="00836828">
      <w:pPr>
        <w:rPr>
          <w:lang w:bidi="ta-IN"/>
        </w:rPr>
      </w:pPr>
      <w:r w:rsidRPr="009337D8">
        <w:rPr>
          <w:lang w:bidi="ta-IN"/>
        </w:rPr>
        <w:fldChar w:fldCharType="end"/>
      </w:r>
    </w:p>
    <w:p w14:paraId="31CDC35C" w14:textId="77777777" w:rsidR="007478A2" w:rsidRDefault="007478A2" w:rsidP="0032492F"/>
    <w:sectPr w:rsidR="007478A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hristophe Vandeviver" w:date="2025-01-21T15:10:00Z" w:initials="CV">
    <w:p w14:paraId="73A39549" w14:textId="2D8C08E9" w:rsidR="00112105" w:rsidRDefault="00112105">
      <w:pPr>
        <w:pStyle w:val="CommentText"/>
      </w:pPr>
      <w:r>
        <w:rPr>
          <w:rStyle w:val="CommentReference"/>
        </w:rPr>
        <w:annotationRef/>
      </w:r>
      <w:r>
        <w:t>What is a systematic scoping review? I know about systematic reviews and about scoping reviews, but not about the integration of both. Could you explain this to me?</w:t>
      </w:r>
    </w:p>
  </w:comment>
  <w:comment w:id="1" w:author="Kuralarasan Kumar" w:date="2025-01-22T11:17:00Z" w:initials="KK">
    <w:p w14:paraId="4B71DA93" w14:textId="77777777" w:rsidR="00964DDB" w:rsidRDefault="00964DDB" w:rsidP="00964DDB">
      <w:pPr>
        <w:pStyle w:val="CommentText"/>
      </w:pPr>
      <w:r>
        <w:rPr>
          <w:rStyle w:val="CommentReference"/>
        </w:rPr>
        <w:annotationRef/>
      </w:r>
      <w:r>
        <w:t xml:space="preserve">A systematic scoping review integrates the systematic processes of a systematic review with the broader, exploratory focus of a scoping review. </w:t>
      </w:r>
    </w:p>
  </w:comment>
  <w:comment w:id="4" w:author="Christophe Vandeviver" w:date="2025-01-21T15:11:00Z" w:initials="CV">
    <w:p w14:paraId="703EA164" w14:textId="1CD42EAC" w:rsidR="00112105" w:rsidRDefault="00112105">
      <w:pPr>
        <w:pStyle w:val="CommentText"/>
      </w:pPr>
      <w:r>
        <w:rPr>
          <w:rStyle w:val="CommentReference"/>
        </w:rPr>
        <w:annotationRef/>
      </w:r>
      <w:r>
        <w:t xml:space="preserve">For me, this implies that there will be some modeling of the quantitative estimates as outcomes and the spatial scale as </w:t>
      </w:r>
      <w:r w:rsidR="005D7595">
        <w:t xml:space="preserve">a predictor variable (e.g., similar to how Ruslan did this in the Bayesian meta-analysis of serial co-offending).  </w:t>
      </w:r>
    </w:p>
  </w:comment>
  <w:comment w:id="5" w:author="Kuralarasan Kumar" w:date="2025-01-22T11:22:00Z" w:initials="KK">
    <w:p w14:paraId="66BD069E" w14:textId="77777777" w:rsidR="00F43FA5" w:rsidRDefault="00F43FA5" w:rsidP="00F43FA5">
      <w:pPr>
        <w:pStyle w:val="CommentText"/>
      </w:pPr>
      <w:r>
        <w:rPr>
          <w:rStyle w:val="CommentReference"/>
        </w:rPr>
        <w:annotationRef/>
      </w:r>
      <w:r>
        <w:rPr>
          <w:lang w:val="en-IN"/>
        </w:rPr>
        <w:t xml:space="preserve">I agree and I have revised the text </w:t>
      </w:r>
    </w:p>
  </w:comment>
  <w:comment w:id="11" w:author="Christophe Vandeviver" w:date="2025-01-21T15:24:00Z" w:initials="CV">
    <w:p w14:paraId="3AABC567" w14:textId="64D4EE2C" w:rsidR="005D7595" w:rsidRDefault="005D7595">
      <w:pPr>
        <w:pStyle w:val="CommentText"/>
      </w:pPr>
      <w:r>
        <w:rPr>
          <w:rStyle w:val="CommentReference"/>
        </w:rPr>
        <w:annotationRef/>
      </w:r>
      <w:r>
        <w:t>I associate micro with individual housing units, such as Vandeviver &amp; Bernasco in JOQC.</w:t>
      </w:r>
    </w:p>
  </w:comment>
  <w:comment w:id="12" w:author="Kuralarasan Kumar" w:date="2025-01-22T11:27:00Z" w:initials="KK">
    <w:p w14:paraId="095BE911" w14:textId="77777777" w:rsidR="0073641D" w:rsidRDefault="0073641D" w:rsidP="0073641D">
      <w:pPr>
        <w:pStyle w:val="CommentText"/>
      </w:pPr>
      <w:r>
        <w:rPr>
          <w:rStyle w:val="CommentReference"/>
        </w:rPr>
        <w:annotationRef/>
      </w:r>
      <w:r>
        <w:rPr>
          <w:lang w:val="en-IN"/>
        </w:rPr>
        <w:t xml:space="preserve">I agree and revised it to "smaller spatial units" </w:t>
      </w:r>
    </w:p>
  </w:comment>
  <w:comment w:id="15" w:author="Christophe Vandeviver" w:date="2025-01-21T15:28:00Z" w:initials="CV">
    <w:p w14:paraId="08AFEDE5" w14:textId="57F3A4DB" w:rsidR="005D7595" w:rsidRDefault="005D7595">
      <w:pPr>
        <w:pStyle w:val="CommentText"/>
      </w:pPr>
      <w:r>
        <w:rPr>
          <w:rStyle w:val="CommentReference"/>
        </w:rPr>
        <w:annotationRef/>
      </w:r>
      <w:r>
        <w:t>But also pragmatically: because the required compute has become available. In ways, there is a parallel with the rise of crime mapping (see, e.g., Vandeviver &amp; Bernasco in Applied Geography 2017, where we briefly outline the evolutions underlying environmental criminology and crime mapping).</w:t>
      </w:r>
    </w:p>
  </w:comment>
  <w:comment w:id="16" w:author="Kuralarasan Kumar" w:date="2025-01-22T12:04:00Z" w:initials="KK">
    <w:p w14:paraId="4B2E5639" w14:textId="77777777" w:rsidR="00D04344" w:rsidRDefault="00D04344" w:rsidP="00D04344">
      <w:pPr>
        <w:pStyle w:val="CommentText"/>
      </w:pPr>
      <w:r>
        <w:rPr>
          <w:rStyle w:val="CommentReference"/>
        </w:rPr>
        <w:annotationRef/>
      </w:r>
      <w:r>
        <w:rPr>
          <w:lang w:val="en-IN"/>
        </w:rPr>
        <w:t>Revised</w:t>
      </w:r>
    </w:p>
  </w:comment>
  <w:comment w:id="24" w:author="Christophe Vandeviver" w:date="2025-01-21T15:30:00Z" w:initials="CV">
    <w:p w14:paraId="08162439" w14:textId="1DEFDB90" w:rsidR="005D7595" w:rsidRDefault="005D7595">
      <w:pPr>
        <w:pStyle w:val="CommentText"/>
      </w:pPr>
      <w:r>
        <w:rPr>
          <w:rStyle w:val="CommentReference"/>
        </w:rPr>
        <w:annotationRef/>
      </w:r>
      <w:r>
        <w:t>Will you discuss what is known about how spatial scales influence findings?</w:t>
      </w:r>
    </w:p>
  </w:comment>
  <w:comment w:id="25" w:author="Kuralarasan Kumar" w:date="2025-01-22T12:06:00Z" w:initials="KK">
    <w:p w14:paraId="1ED10EC5" w14:textId="77777777" w:rsidR="0093533D" w:rsidRDefault="0093533D" w:rsidP="0093533D">
      <w:pPr>
        <w:pStyle w:val="CommentText"/>
      </w:pPr>
      <w:r>
        <w:rPr>
          <w:rStyle w:val="CommentReference"/>
        </w:rPr>
        <w:annotationRef/>
      </w:r>
      <w:r>
        <w:rPr>
          <w:lang w:val="en-IN"/>
        </w:rPr>
        <w:t>I will discuss in the paper</w:t>
      </w:r>
    </w:p>
  </w:comment>
  <w:comment w:id="28" w:author="Christophe Vandeviver" w:date="2025-01-21T15:35:00Z" w:initials="CV">
    <w:p w14:paraId="37C05464" w14:textId="1F119CCE" w:rsidR="003837D5" w:rsidRDefault="003837D5">
      <w:pPr>
        <w:pStyle w:val="CommentText"/>
      </w:pPr>
      <w:r>
        <w:rPr>
          <w:rStyle w:val="CommentReference"/>
        </w:rPr>
        <w:annotationRef/>
      </w:r>
      <w:r>
        <w:t>I am not sure how the lack of consensus on spatial scales, affects reliability and generalizability. IMO this needs to be elaborated. Also, I think reliability and generalizability is more strongly affected by the selection bias present in the samples studied.</w:t>
      </w:r>
    </w:p>
  </w:comment>
  <w:comment w:id="29" w:author="Kuralarasan Kumar" w:date="2025-01-22T12:25:00Z" w:initials="KK">
    <w:p w14:paraId="34934F18" w14:textId="77777777" w:rsidR="0000234B" w:rsidRDefault="0000234B" w:rsidP="0000234B">
      <w:pPr>
        <w:pStyle w:val="CommentText"/>
      </w:pPr>
      <w:r>
        <w:rPr>
          <w:rStyle w:val="CommentReference"/>
        </w:rPr>
        <w:annotationRef/>
      </w:r>
      <w:r>
        <w:t xml:space="preserve">I have elaborated on how differences in spatial scales can influence generalizability of findings. Regarding selection bias, while it is an important factor affecting reliability and generalizability, our focus in this review is only on the impact of spatial scales. Including a discussion on selection bias might imply to readers that our review also addresses this topic, which is not the case. </w:t>
      </w:r>
    </w:p>
  </w:comment>
  <w:comment w:id="31" w:author="Christophe Vandeviver" w:date="2025-01-21T15:37:00Z" w:initials="CV">
    <w:p w14:paraId="0094F859" w14:textId="0BB43219" w:rsidR="003837D5" w:rsidRDefault="003837D5">
      <w:pPr>
        <w:pStyle w:val="CommentText"/>
      </w:pPr>
      <w:r>
        <w:rPr>
          <w:rStyle w:val="CommentReference"/>
        </w:rPr>
        <w:annotationRef/>
      </w:r>
      <w:r>
        <w:t>Ruiter 2017?</w:t>
      </w:r>
    </w:p>
  </w:comment>
  <w:comment w:id="32" w:author="Kuralarasan Kumar" w:date="2025-01-22T12:31:00Z" w:initials="KK">
    <w:p w14:paraId="7E0EEB1B" w14:textId="77777777" w:rsidR="008C4D20" w:rsidRDefault="008C4D20" w:rsidP="008C4D20">
      <w:pPr>
        <w:pStyle w:val="CommentText"/>
      </w:pPr>
      <w:r>
        <w:rPr>
          <w:rStyle w:val="CommentReference"/>
        </w:rPr>
        <w:annotationRef/>
      </w:r>
      <w:r>
        <w:rPr>
          <w:lang w:val="en-IN"/>
        </w:rPr>
        <w:t xml:space="preserve">Revised: Ruiter’s paper is a general review of location choice studies, I am referring here to the absence of reviews that specifically examine how different spatial scales influence the findings of discrete choice models. </w:t>
      </w:r>
    </w:p>
  </w:comment>
  <w:comment w:id="39" w:author="Christophe Vandeviver" w:date="2025-01-21T15:37:00Z" w:initials="CV">
    <w:p w14:paraId="3A95144F" w14:textId="7282C485" w:rsidR="003837D5" w:rsidRDefault="003837D5">
      <w:pPr>
        <w:pStyle w:val="CommentText"/>
      </w:pPr>
      <w:r>
        <w:rPr>
          <w:rStyle w:val="CommentReference"/>
        </w:rPr>
        <w:annotationRef/>
      </w:r>
      <w:r>
        <w:t>Explain what is significant about the contribution and remove the word ‘significant’.</w:t>
      </w:r>
    </w:p>
  </w:comment>
  <w:comment w:id="40" w:author="Kuralarasan Kumar" w:date="2025-01-22T14:57:00Z" w:initials="KK">
    <w:p w14:paraId="04587E94" w14:textId="77777777" w:rsidR="006972D1" w:rsidRDefault="006972D1" w:rsidP="006972D1">
      <w:pPr>
        <w:pStyle w:val="CommentText"/>
      </w:pPr>
      <w:r>
        <w:rPr>
          <w:rStyle w:val="CommentReference"/>
        </w:rPr>
        <w:annotationRef/>
      </w:r>
      <w:r>
        <w:rPr>
          <w:lang w:val="en-IN"/>
        </w:rPr>
        <w:t>revised</w:t>
      </w:r>
    </w:p>
  </w:comment>
  <w:comment w:id="44" w:author="Christophe Vandeviver" w:date="2025-01-21T15:38:00Z" w:initials="CV">
    <w:p w14:paraId="548C17CD" w14:textId="4B338215" w:rsidR="003837D5" w:rsidRDefault="003837D5">
      <w:pPr>
        <w:pStyle w:val="CommentText"/>
      </w:pPr>
      <w:r>
        <w:rPr>
          <w:rStyle w:val="CommentReference"/>
        </w:rPr>
        <w:annotationRef/>
      </w:r>
      <w:r>
        <w:t>Explain what is critical about the evaluation and remove the word critically.</w:t>
      </w:r>
    </w:p>
  </w:comment>
  <w:comment w:id="45" w:author="Kuralarasan Kumar" w:date="2025-01-22T14:57:00Z" w:initials="KK">
    <w:p w14:paraId="4FB414E4" w14:textId="77777777" w:rsidR="006972D1" w:rsidRDefault="006972D1" w:rsidP="006972D1">
      <w:pPr>
        <w:pStyle w:val="CommentText"/>
      </w:pPr>
      <w:r>
        <w:rPr>
          <w:rStyle w:val="CommentReference"/>
        </w:rPr>
        <w:annotationRef/>
      </w:r>
      <w:r>
        <w:rPr>
          <w:lang w:val="en-IN"/>
        </w:rPr>
        <w:t>revised</w:t>
      </w:r>
    </w:p>
  </w:comment>
  <w:comment w:id="49" w:author="Christophe Vandeviver" w:date="2025-01-21T16:32:00Z" w:initials="CV">
    <w:p w14:paraId="37EB3FFA" w14:textId="07022A53" w:rsidR="00166447" w:rsidRDefault="00166447">
      <w:pPr>
        <w:pStyle w:val="CommentText"/>
      </w:pPr>
      <w:r>
        <w:rPr>
          <w:rStyle w:val="CommentReference"/>
        </w:rPr>
        <w:annotationRef/>
      </w:r>
      <w:r>
        <w:t>Not housing units? If not, that excludes 2 papers at least.</w:t>
      </w:r>
    </w:p>
  </w:comment>
  <w:comment w:id="51" w:author="Christophe Vandeviver" w:date="2025-01-21T16:32:00Z" w:initials="CV">
    <w:p w14:paraId="724D6ADF" w14:textId="18C72CB3" w:rsidR="00166447" w:rsidRDefault="00166447">
      <w:pPr>
        <w:pStyle w:val="CommentText"/>
      </w:pPr>
      <w:r>
        <w:rPr>
          <w:rStyle w:val="CommentReference"/>
        </w:rPr>
        <w:annotationRef/>
      </w:r>
      <w:r>
        <w:t>Only identifying, not explaining?</w:t>
      </w:r>
    </w:p>
  </w:comment>
  <w:comment w:id="52" w:author="Kuralarasan Kumar" w:date="2025-01-22T14:42:00Z" w:initials="KK">
    <w:p w14:paraId="74D050B1" w14:textId="77777777" w:rsidR="00C61115" w:rsidRDefault="00956F34" w:rsidP="00C61115">
      <w:pPr>
        <w:pStyle w:val="CommentText"/>
      </w:pPr>
      <w:r>
        <w:rPr>
          <w:rStyle w:val="CommentReference"/>
        </w:rPr>
        <w:annotationRef/>
      </w:r>
      <w:r w:rsidR="00C61115">
        <w:rPr>
          <w:lang w:val="en-IN"/>
        </w:rPr>
        <w:t xml:space="preserve">I believe the aim of this review is to identify and list the types of spatial scales used in each study, rather than to explain why specific spatial scales were chosen in the literature. </w:t>
      </w:r>
    </w:p>
  </w:comment>
  <w:comment w:id="59" w:author="Christophe Vandeviver" w:date="2025-01-21T16:33:00Z" w:initials="CV">
    <w:p w14:paraId="2C0A9FCD" w14:textId="53596CE6" w:rsidR="00166447" w:rsidRDefault="00166447">
      <w:pPr>
        <w:pStyle w:val="CommentText"/>
      </w:pPr>
      <w:r>
        <w:rPr>
          <w:rStyle w:val="CommentReference"/>
        </w:rPr>
        <w:annotationRef/>
      </w:r>
      <w:r>
        <w:t>Does this mean that the studies to be included should focus on how spatial units influence these decisions, or is this a conflation of selection criterion and study aim?</w:t>
      </w:r>
    </w:p>
  </w:comment>
  <w:comment w:id="60" w:author="Kuralarasan Kumar" w:date="2025-01-22T14:42:00Z" w:initials="KK">
    <w:p w14:paraId="1D849EC0" w14:textId="77777777" w:rsidR="00956F34" w:rsidRDefault="00956F34" w:rsidP="00956F34">
      <w:pPr>
        <w:pStyle w:val="CommentText"/>
      </w:pPr>
      <w:r>
        <w:rPr>
          <w:rStyle w:val="CommentReference"/>
        </w:rPr>
        <w:annotationRef/>
      </w:r>
      <w:r>
        <w:t>This was intended to restate the focus of our review rather than to define the selection criteria. I have revised the text.</w:t>
      </w:r>
    </w:p>
  </w:comment>
  <w:comment w:id="62" w:author="Christophe Vandeviver" w:date="2025-01-21T16:37:00Z" w:initials="CV">
    <w:p w14:paraId="7795F15D" w14:textId="3DACAE17" w:rsidR="00166447" w:rsidRDefault="00166447">
      <w:pPr>
        <w:pStyle w:val="CommentText"/>
      </w:pPr>
      <w:r>
        <w:rPr>
          <w:rStyle w:val="CommentReference"/>
        </w:rPr>
        <w:annotationRef/>
      </w:r>
      <w:r>
        <w:t xml:space="preserve">Does this mean that a selection criterion is that the study focuses on how spatial scale affects location choice? I am not aware of any discrete spatial choice study that does this. </w:t>
      </w:r>
    </w:p>
  </w:comment>
  <w:comment w:id="64" w:author="Christophe Vandeviver" w:date="2025-01-21T16:38:00Z" w:initials="CV">
    <w:p w14:paraId="34B3BCA3" w14:textId="3DD16E80" w:rsidR="00166447" w:rsidRDefault="00166447">
      <w:pPr>
        <w:pStyle w:val="CommentText"/>
      </w:pPr>
      <w:r>
        <w:rPr>
          <w:rStyle w:val="CommentReference"/>
        </w:rPr>
        <w:annotationRef/>
      </w:r>
      <w:r>
        <w:t>See two previos comments.</w:t>
      </w:r>
    </w:p>
  </w:comment>
  <w:comment w:id="65" w:author="Kuralarasan Kumar" w:date="2025-01-22T14:58:00Z" w:initials="KK">
    <w:p w14:paraId="58ED1C6E" w14:textId="77777777" w:rsidR="00067371" w:rsidRDefault="00067371" w:rsidP="00067371">
      <w:pPr>
        <w:pStyle w:val="CommentText"/>
      </w:pPr>
      <w:r>
        <w:rPr>
          <w:rStyle w:val="CommentReference"/>
        </w:rPr>
        <w:annotationRef/>
      </w:r>
      <w:r>
        <w:rPr>
          <w:lang w:val="en-IN"/>
        </w:rPr>
        <w:t>We also include the housing units, I made revisions in previous sections</w:t>
      </w:r>
    </w:p>
  </w:comment>
  <w:comment w:id="68" w:author="Christophe Vandeviver" w:date="2025-01-21T16:38:00Z" w:initials="CV">
    <w:p w14:paraId="2688F0DE" w14:textId="525C90A8" w:rsidR="00166447" w:rsidRDefault="00166447">
      <w:pPr>
        <w:pStyle w:val="CommentText"/>
      </w:pPr>
      <w:r>
        <w:rPr>
          <w:rStyle w:val="CommentReference"/>
        </w:rPr>
        <w:annotationRef/>
      </w:r>
      <w:r>
        <w:t>Not housing units?</w:t>
      </w:r>
    </w:p>
  </w:comment>
  <w:comment w:id="69" w:author="Kuralarasan Kumar" w:date="2025-01-22T14:58:00Z" w:initials="KK">
    <w:p w14:paraId="0E1CF5A8" w14:textId="77777777" w:rsidR="00067371" w:rsidRDefault="00067371" w:rsidP="00067371">
      <w:pPr>
        <w:pStyle w:val="CommentText"/>
      </w:pPr>
      <w:r>
        <w:rPr>
          <w:rStyle w:val="CommentReference"/>
        </w:rPr>
        <w:annotationRef/>
      </w:r>
      <w:r>
        <w:rPr>
          <w:lang w:val="en-IN"/>
        </w:rPr>
        <w:t>Revised</w:t>
      </w:r>
    </w:p>
  </w:comment>
  <w:comment w:id="72" w:author="Christophe Vandeviver" w:date="2025-01-21T16:39:00Z" w:initials="CV">
    <w:p w14:paraId="79629AFB" w14:textId="5325B27E" w:rsidR="00166447" w:rsidRDefault="00166447">
      <w:pPr>
        <w:pStyle w:val="CommentText"/>
      </w:pPr>
      <w:r>
        <w:rPr>
          <w:rStyle w:val="CommentReference"/>
        </w:rPr>
        <w:annotationRef/>
      </w:r>
      <w:r>
        <w:t xml:space="preserve">All variables included, and their estimates? </w:t>
      </w:r>
    </w:p>
  </w:comment>
  <w:comment w:id="73" w:author="Kuralarasan Kumar" w:date="2025-01-22T15:02:00Z" w:initials="KK">
    <w:p w14:paraId="54BD6DD0" w14:textId="77777777" w:rsidR="00CD1005" w:rsidRDefault="00CD1005" w:rsidP="00CD1005">
      <w:pPr>
        <w:pStyle w:val="CommentText"/>
      </w:pPr>
      <w:r>
        <w:rPr>
          <w:rStyle w:val="CommentReference"/>
        </w:rPr>
        <w:annotationRef/>
      </w:r>
      <w:r>
        <w:rPr>
          <w:lang w:val="en-IN"/>
        </w:rPr>
        <w:t>Yes, revised</w:t>
      </w:r>
    </w:p>
  </w:comment>
  <w:comment w:id="74" w:author="Kuralarasan Kumar" w:date="2024-10-04T16:56:00Z" w:initials="KK">
    <w:p w14:paraId="497D122A" w14:textId="5FFCB50D" w:rsidR="000663B2" w:rsidRDefault="000663B2" w:rsidP="0032492F">
      <w:pPr>
        <w:pStyle w:val="CommentText"/>
      </w:pPr>
      <w:r w:rsidRPr="009337D8">
        <w:rPr>
          <w:rStyle w:val="CommentReference"/>
        </w:rPr>
        <w:annotationRef/>
      </w:r>
      <w:r w:rsidRPr="009337D8">
        <w:t>I am not sure what we need extract at this stage</w:t>
      </w:r>
    </w:p>
  </w:comment>
  <w:comment w:id="76" w:author="Christophe Vandeviver" w:date="2025-01-21T16:39:00Z" w:initials="CV">
    <w:p w14:paraId="05E31084" w14:textId="1F1B3233" w:rsidR="00166447" w:rsidRDefault="00166447">
      <w:pPr>
        <w:pStyle w:val="CommentText"/>
      </w:pPr>
      <w:r>
        <w:rPr>
          <w:rStyle w:val="CommentReference"/>
        </w:rPr>
        <w:annotationRef/>
      </w:r>
      <w:r>
        <w:t>+ regression model of spatial unit of analysis on findings?</w:t>
      </w:r>
    </w:p>
  </w:comment>
  <w:comment w:id="77" w:author="Kuralarasan Kumar" w:date="2025-01-22T15:10:00Z" w:initials="KK">
    <w:p w14:paraId="7FE89324" w14:textId="77777777" w:rsidR="001B7D61" w:rsidRDefault="001B7D61" w:rsidP="001B7D61">
      <w:pPr>
        <w:pStyle w:val="CommentText"/>
      </w:pPr>
      <w:r>
        <w:rPr>
          <w:rStyle w:val="CommentReference"/>
        </w:rPr>
        <w:annotationRef/>
      </w:r>
      <w:r>
        <w:t xml:space="preserve">I feel that grouping the findings based on the size of the spatial unit will make the results easier to follow and interpret.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3A39549" w15:done="0"/>
  <w15:commentEx w15:paraId="4B71DA93" w15:paraIdParent="73A39549" w15:done="0"/>
  <w15:commentEx w15:paraId="703EA164" w15:done="0"/>
  <w15:commentEx w15:paraId="66BD069E" w15:paraIdParent="703EA164" w15:done="0"/>
  <w15:commentEx w15:paraId="3AABC567" w15:done="0"/>
  <w15:commentEx w15:paraId="095BE911" w15:paraIdParent="3AABC567" w15:done="0"/>
  <w15:commentEx w15:paraId="08AFEDE5" w15:done="0"/>
  <w15:commentEx w15:paraId="4B2E5639" w15:paraIdParent="08AFEDE5" w15:done="0"/>
  <w15:commentEx w15:paraId="08162439" w15:done="0"/>
  <w15:commentEx w15:paraId="1ED10EC5" w15:paraIdParent="08162439" w15:done="0"/>
  <w15:commentEx w15:paraId="37C05464" w15:done="0"/>
  <w15:commentEx w15:paraId="34934F18" w15:paraIdParent="37C05464" w15:done="0"/>
  <w15:commentEx w15:paraId="0094F859" w15:done="0"/>
  <w15:commentEx w15:paraId="7E0EEB1B" w15:paraIdParent="0094F859" w15:done="0"/>
  <w15:commentEx w15:paraId="3A95144F" w15:done="0"/>
  <w15:commentEx w15:paraId="04587E94" w15:paraIdParent="3A95144F" w15:done="0"/>
  <w15:commentEx w15:paraId="548C17CD" w15:done="0"/>
  <w15:commentEx w15:paraId="4FB414E4" w15:paraIdParent="548C17CD" w15:done="0"/>
  <w15:commentEx w15:paraId="37EB3FFA" w15:done="0"/>
  <w15:commentEx w15:paraId="724D6ADF" w15:done="0"/>
  <w15:commentEx w15:paraId="74D050B1" w15:paraIdParent="724D6ADF" w15:done="0"/>
  <w15:commentEx w15:paraId="2C0A9FCD" w15:done="0"/>
  <w15:commentEx w15:paraId="1D849EC0" w15:paraIdParent="2C0A9FCD" w15:done="0"/>
  <w15:commentEx w15:paraId="7795F15D" w15:done="0"/>
  <w15:commentEx w15:paraId="34B3BCA3" w15:done="0"/>
  <w15:commentEx w15:paraId="58ED1C6E" w15:paraIdParent="34B3BCA3" w15:done="0"/>
  <w15:commentEx w15:paraId="2688F0DE" w15:done="0"/>
  <w15:commentEx w15:paraId="0E1CF5A8" w15:paraIdParent="2688F0DE" w15:done="0"/>
  <w15:commentEx w15:paraId="79629AFB" w15:done="0"/>
  <w15:commentEx w15:paraId="54BD6DD0" w15:paraIdParent="79629AFB" w15:done="0"/>
  <w15:commentEx w15:paraId="497D122A" w15:done="0"/>
  <w15:commentEx w15:paraId="05E31084" w15:done="0"/>
  <w15:commentEx w15:paraId="7FE89324" w15:paraIdParent="05E310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7135BD2" w16cex:dateUtc="2025-01-21T14:10:00Z"/>
  <w16cex:commentExtensible w16cex:durableId="3E3916AC" w16cex:dateUtc="2025-01-22T10:17:00Z"/>
  <w16cex:commentExtensible w16cex:durableId="6FEDA3FA" w16cex:dateUtc="2025-01-21T14:11:00Z"/>
  <w16cex:commentExtensible w16cex:durableId="2EE43F1C" w16cex:dateUtc="2025-01-22T10:22:00Z"/>
  <w16cex:commentExtensible w16cex:durableId="321B4FD6" w16cex:dateUtc="2025-01-21T14:24:00Z"/>
  <w16cex:commentExtensible w16cex:durableId="282F64F7" w16cex:dateUtc="2025-01-22T10:27:00Z"/>
  <w16cex:commentExtensible w16cex:durableId="15330F61" w16cex:dateUtc="2025-01-21T14:28:00Z"/>
  <w16cex:commentExtensible w16cex:durableId="7589CFAC" w16cex:dateUtc="2025-01-22T11:04:00Z"/>
  <w16cex:commentExtensible w16cex:durableId="481453CE" w16cex:dateUtc="2025-01-21T14:30:00Z"/>
  <w16cex:commentExtensible w16cex:durableId="2F913CCA" w16cex:dateUtc="2025-01-22T11:06:00Z"/>
  <w16cex:commentExtensible w16cex:durableId="72FDBC0D" w16cex:dateUtc="2025-01-21T14:35:00Z"/>
  <w16cex:commentExtensible w16cex:durableId="01AE6E7C" w16cex:dateUtc="2025-01-22T11:25:00Z"/>
  <w16cex:commentExtensible w16cex:durableId="588E9937" w16cex:dateUtc="2025-01-21T14:37:00Z"/>
  <w16cex:commentExtensible w16cex:durableId="4E6DB498" w16cex:dateUtc="2025-01-22T11:31:00Z"/>
  <w16cex:commentExtensible w16cex:durableId="37C34B98" w16cex:dateUtc="2025-01-21T14:37:00Z"/>
  <w16cex:commentExtensible w16cex:durableId="09E26605" w16cex:dateUtc="2025-01-22T13:57:00Z"/>
  <w16cex:commentExtensible w16cex:durableId="02BCD23B" w16cex:dateUtc="2025-01-21T14:38:00Z"/>
  <w16cex:commentExtensible w16cex:durableId="33A93A11" w16cex:dateUtc="2025-01-22T13:57:00Z"/>
  <w16cex:commentExtensible w16cex:durableId="229DDD11" w16cex:dateUtc="2025-01-21T15:32:00Z"/>
  <w16cex:commentExtensible w16cex:durableId="4F2C994C" w16cex:dateUtc="2025-01-21T15:32:00Z"/>
  <w16cex:commentExtensible w16cex:durableId="7B46277E" w16cex:dateUtc="2025-01-22T13:42:00Z"/>
  <w16cex:commentExtensible w16cex:durableId="2DF6FA30" w16cex:dateUtc="2025-01-21T15:33:00Z"/>
  <w16cex:commentExtensible w16cex:durableId="1CB8FE2C" w16cex:dateUtc="2025-01-22T13:42:00Z"/>
  <w16cex:commentExtensible w16cex:durableId="3983794E" w16cex:dateUtc="2025-01-21T15:37:00Z"/>
  <w16cex:commentExtensible w16cex:durableId="76448934" w16cex:dateUtc="2025-01-21T15:38:00Z"/>
  <w16cex:commentExtensible w16cex:durableId="0E7A809C" w16cex:dateUtc="2025-01-22T13:58:00Z"/>
  <w16cex:commentExtensible w16cex:durableId="4A62E278" w16cex:dateUtc="2025-01-21T15:38:00Z"/>
  <w16cex:commentExtensible w16cex:durableId="71F79766" w16cex:dateUtc="2025-01-22T13:58:00Z"/>
  <w16cex:commentExtensible w16cex:durableId="4C1EFB5B" w16cex:dateUtc="2025-01-21T15:39:00Z"/>
  <w16cex:commentExtensible w16cex:durableId="4089367A" w16cex:dateUtc="2025-01-22T14:02:00Z"/>
  <w16cex:commentExtensible w16cex:durableId="454E83D6" w16cex:dateUtc="2024-10-04T14:56:00Z"/>
  <w16cex:commentExtensible w16cex:durableId="2F6B2F2E" w16cex:dateUtc="2025-01-21T15:39:00Z"/>
  <w16cex:commentExtensible w16cex:durableId="0130FADD" w16cex:dateUtc="2025-01-22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3A39549" w16cid:durableId="67135BD2"/>
  <w16cid:commentId w16cid:paraId="4B71DA93" w16cid:durableId="3E3916AC"/>
  <w16cid:commentId w16cid:paraId="703EA164" w16cid:durableId="6FEDA3FA"/>
  <w16cid:commentId w16cid:paraId="66BD069E" w16cid:durableId="2EE43F1C"/>
  <w16cid:commentId w16cid:paraId="3AABC567" w16cid:durableId="321B4FD6"/>
  <w16cid:commentId w16cid:paraId="095BE911" w16cid:durableId="282F64F7"/>
  <w16cid:commentId w16cid:paraId="08AFEDE5" w16cid:durableId="15330F61"/>
  <w16cid:commentId w16cid:paraId="4B2E5639" w16cid:durableId="7589CFAC"/>
  <w16cid:commentId w16cid:paraId="08162439" w16cid:durableId="481453CE"/>
  <w16cid:commentId w16cid:paraId="1ED10EC5" w16cid:durableId="2F913CCA"/>
  <w16cid:commentId w16cid:paraId="37C05464" w16cid:durableId="72FDBC0D"/>
  <w16cid:commentId w16cid:paraId="34934F18" w16cid:durableId="01AE6E7C"/>
  <w16cid:commentId w16cid:paraId="0094F859" w16cid:durableId="588E9937"/>
  <w16cid:commentId w16cid:paraId="7E0EEB1B" w16cid:durableId="4E6DB498"/>
  <w16cid:commentId w16cid:paraId="3A95144F" w16cid:durableId="37C34B98"/>
  <w16cid:commentId w16cid:paraId="04587E94" w16cid:durableId="09E26605"/>
  <w16cid:commentId w16cid:paraId="548C17CD" w16cid:durableId="02BCD23B"/>
  <w16cid:commentId w16cid:paraId="4FB414E4" w16cid:durableId="33A93A11"/>
  <w16cid:commentId w16cid:paraId="37EB3FFA" w16cid:durableId="229DDD11"/>
  <w16cid:commentId w16cid:paraId="724D6ADF" w16cid:durableId="4F2C994C"/>
  <w16cid:commentId w16cid:paraId="74D050B1" w16cid:durableId="7B46277E"/>
  <w16cid:commentId w16cid:paraId="2C0A9FCD" w16cid:durableId="2DF6FA30"/>
  <w16cid:commentId w16cid:paraId="1D849EC0" w16cid:durableId="1CB8FE2C"/>
  <w16cid:commentId w16cid:paraId="7795F15D" w16cid:durableId="3983794E"/>
  <w16cid:commentId w16cid:paraId="34B3BCA3" w16cid:durableId="76448934"/>
  <w16cid:commentId w16cid:paraId="58ED1C6E" w16cid:durableId="0E7A809C"/>
  <w16cid:commentId w16cid:paraId="2688F0DE" w16cid:durableId="4A62E278"/>
  <w16cid:commentId w16cid:paraId="0E1CF5A8" w16cid:durableId="71F79766"/>
  <w16cid:commentId w16cid:paraId="79629AFB" w16cid:durableId="4C1EFB5B"/>
  <w16cid:commentId w16cid:paraId="54BD6DD0" w16cid:durableId="4089367A"/>
  <w16cid:commentId w16cid:paraId="497D122A" w16cid:durableId="454E83D6"/>
  <w16cid:commentId w16cid:paraId="05E31084" w16cid:durableId="2F6B2F2E"/>
  <w16cid:commentId w16cid:paraId="7FE89324" w16cid:durableId="0130FA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E72D0"/>
    <w:multiLevelType w:val="multilevel"/>
    <w:tmpl w:val="DB54C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314E6"/>
    <w:multiLevelType w:val="hybridMultilevel"/>
    <w:tmpl w:val="9D9881B8"/>
    <w:lvl w:ilvl="0" w:tplc="20000001">
      <w:start w:val="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E458DE"/>
    <w:multiLevelType w:val="multilevel"/>
    <w:tmpl w:val="5150B8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540A0D"/>
    <w:multiLevelType w:val="hybridMultilevel"/>
    <w:tmpl w:val="7C600B90"/>
    <w:lvl w:ilvl="0" w:tplc="20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D823AD"/>
    <w:multiLevelType w:val="hybridMultilevel"/>
    <w:tmpl w:val="CC485B90"/>
    <w:lvl w:ilvl="0" w:tplc="20000001">
      <w:start w:val="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385755"/>
    <w:multiLevelType w:val="hybridMultilevel"/>
    <w:tmpl w:val="5C62B8FE"/>
    <w:lvl w:ilvl="0" w:tplc="2000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7B50893"/>
    <w:multiLevelType w:val="multilevel"/>
    <w:tmpl w:val="325E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C4B79"/>
    <w:multiLevelType w:val="multilevel"/>
    <w:tmpl w:val="353A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24109"/>
    <w:multiLevelType w:val="multilevel"/>
    <w:tmpl w:val="66D6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638ED"/>
    <w:multiLevelType w:val="hybridMultilevel"/>
    <w:tmpl w:val="3C04EDAE"/>
    <w:lvl w:ilvl="0" w:tplc="2000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7335D68"/>
    <w:multiLevelType w:val="hybridMultilevel"/>
    <w:tmpl w:val="56F696E2"/>
    <w:lvl w:ilvl="0" w:tplc="2000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9094792"/>
    <w:multiLevelType w:val="multilevel"/>
    <w:tmpl w:val="CC4C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D46A71"/>
    <w:multiLevelType w:val="multilevel"/>
    <w:tmpl w:val="03A403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9A162BB"/>
    <w:multiLevelType w:val="multilevel"/>
    <w:tmpl w:val="D18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D92303"/>
    <w:multiLevelType w:val="hybridMultilevel"/>
    <w:tmpl w:val="E18EB6DE"/>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4353EB3"/>
    <w:multiLevelType w:val="multilevel"/>
    <w:tmpl w:val="0E3A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0C64D8"/>
    <w:multiLevelType w:val="hybridMultilevel"/>
    <w:tmpl w:val="F92E10DC"/>
    <w:lvl w:ilvl="0" w:tplc="2000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61F35FCF"/>
    <w:multiLevelType w:val="multilevel"/>
    <w:tmpl w:val="871E25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27866DC"/>
    <w:multiLevelType w:val="hybridMultilevel"/>
    <w:tmpl w:val="A3E293C0"/>
    <w:lvl w:ilvl="0" w:tplc="20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2C5F54"/>
    <w:multiLevelType w:val="multilevel"/>
    <w:tmpl w:val="B4F8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190A97"/>
    <w:multiLevelType w:val="hybridMultilevel"/>
    <w:tmpl w:val="FC26C1AA"/>
    <w:lvl w:ilvl="0" w:tplc="20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553CB2"/>
    <w:multiLevelType w:val="hybridMultilevel"/>
    <w:tmpl w:val="756ADB4E"/>
    <w:lvl w:ilvl="0" w:tplc="2000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CCA1942"/>
    <w:multiLevelType w:val="hybridMultilevel"/>
    <w:tmpl w:val="61EAB540"/>
    <w:lvl w:ilvl="0" w:tplc="2000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690520759">
    <w:abstractNumId w:val="2"/>
  </w:num>
  <w:num w:numId="2" w16cid:durableId="1135175408">
    <w:abstractNumId w:val="12"/>
  </w:num>
  <w:num w:numId="3" w16cid:durableId="1299455470">
    <w:abstractNumId w:val="12"/>
  </w:num>
  <w:num w:numId="4" w16cid:durableId="1041711982">
    <w:abstractNumId w:val="17"/>
  </w:num>
  <w:num w:numId="5" w16cid:durableId="2077314315">
    <w:abstractNumId w:val="0"/>
  </w:num>
  <w:num w:numId="6" w16cid:durableId="1230724480">
    <w:abstractNumId w:val="19"/>
  </w:num>
  <w:num w:numId="7" w16cid:durableId="1411922164">
    <w:abstractNumId w:val="15"/>
  </w:num>
  <w:num w:numId="8" w16cid:durableId="240263091">
    <w:abstractNumId w:val="11"/>
  </w:num>
  <w:num w:numId="9" w16cid:durableId="241793894">
    <w:abstractNumId w:val="13"/>
  </w:num>
  <w:num w:numId="10" w16cid:durableId="2040928163">
    <w:abstractNumId w:val="20"/>
  </w:num>
  <w:num w:numId="11" w16cid:durableId="1232426625">
    <w:abstractNumId w:val="4"/>
  </w:num>
  <w:num w:numId="12" w16cid:durableId="1766149781">
    <w:abstractNumId w:val="14"/>
  </w:num>
  <w:num w:numId="13" w16cid:durableId="776288573">
    <w:abstractNumId w:val="8"/>
  </w:num>
  <w:num w:numId="14" w16cid:durableId="1059790874">
    <w:abstractNumId w:val="9"/>
  </w:num>
  <w:num w:numId="15" w16cid:durableId="1995185871">
    <w:abstractNumId w:val="7"/>
  </w:num>
  <w:num w:numId="16" w16cid:durableId="1240291783">
    <w:abstractNumId w:val="22"/>
  </w:num>
  <w:num w:numId="17" w16cid:durableId="97454331">
    <w:abstractNumId w:val="10"/>
  </w:num>
  <w:num w:numId="18" w16cid:durableId="1436704763">
    <w:abstractNumId w:val="18"/>
  </w:num>
  <w:num w:numId="19" w16cid:durableId="752549999">
    <w:abstractNumId w:val="1"/>
  </w:num>
  <w:num w:numId="20" w16cid:durableId="658116652">
    <w:abstractNumId w:val="3"/>
  </w:num>
  <w:num w:numId="21" w16cid:durableId="84226925">
    <w:abstractNumId w:val="5"/>
  </w:num>
  <w:num w:numId="22" w16cid:durableId="891648494">
    <w:abstractNumId w:val="21"/>
  </w:num>
  <w:num w:numId="23" w16cid:durableId="121845815">
    <w:abstractNumId w:val="16"/>
  </w:num>
  <w:num w:numId="24" w16cid:durableId="103418849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ophe Vandeviver">
    <w15:presenceInfo w15:providerId="AD" w15:userId="S::Christophe.Vandeviver@UGent.be::75eff1bc-3188-4690-9e7f-0823896ec5cd"/>
  </w15:person>
  <w15:person w15:author="Kuralarasan Kumar">
    <w15:presenceInfo w15:providerId="AD" w15:userId="S::Kuralarasan.Kumar@UGent.be::e84b6222-d1bb-4c80-975a-5f88ee3ce3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IxNrYwMrYwtrQ0NDJV0lEKTi0uzszPAykwqwUA5ZIWAywAAAA="/>
  </w:docVars>
  <w:rsids>
    <w:rsidRoot w:val="0092420D"/>
    <w:rsid w:val="00002152"/>
    <w:rsid w:val="0000234B"/>
    <w:rsid w:val="00024164"/>
    <w:rsid w:val="000262F1"/>
    <w:rsid w:val="000273D5"/>
    <w:rsid w:val="00043A4E"/>
    <w:rsid w:val="000663B2"/>
    <w:rsid w:val="00067371"/>
    <w:rsid w:val="00090FA2"/>
    <w:rsid w:val="000B124B"/>
    <w:rsid w:val="000C6F5C"/>
    <w:rsid w:val="00112105"/>
    <w:rsid w:val="0016079C"/>
    <w:rsid w:val="00166447"/>
    <w:rsid w:val="001830F1"/>
    <w:rsid w:val="00195010"/>
    <w:rsid w:val="001B7D61"/>
    <w:rsid w:val="001C1891"/>
    <w:rsid w:val="001D14C0"/>
    <w:rsid w:val="001D3C54"/>
    <w:rsid w:val="001D6D9C"/>
    <w:rsid w:val="001E7961"/>
    <w:rsid w:val="001F2BBA"/>
    <w:rsid w:val="002063A0"/>
    <w:rsid w:val="00235558"/>
    <w:rsid w:val="002471EA"/>
    <w:rsid w:val="00251077"/>
    <w:rsid w:val="00275FC2"/>
    <w:rsid w:val="00294003"/>
    <w:rsid w:val="002D2533"/>
    <w:rsid w:val="002D39CE"/>
    <w:rsid w:val="002F0F5D"/>
    <w:rsid w:val="003125A1"/>
    <w:rsid w:val="0032492F"/>
    <w:rsid w:val="003659E4"/>
    <w:rsid w:val="003672FC"/>
    <w:rsid w:val="003837D5"/>
    <w:rsid w:val="00384DD5"/>
    <w:rsid w:val="003932AA"/>
    <w:rsid w:val="003B5785"/>
    <w:rsid w:val="003C38B2"/>
    <w:rsid w:val="003F418A"/>
    <w:rsid w:val="00401118"/>
    <w:rsid w:val="0041644F"/>
    <w:rsid w:val="004232BB"/>
    <w:rsid w:val="00426DD3"/>
    <w:rsid w:val="00445B87"/>
    <w:rsid w:val="00455129"/>
    <w:rsid w:val="00470164"/>
    <w:rsid w:val="00473FCC"/>
    <w:rsid w:val="00536E42"/>
    <w:rsid w:val="00540F26"/>
    <w:rsid w:val="005456B5"/>
    <w:rsid w:val="005620F6"/>
    <w:rsid w:val="00587777"/>
    <w:rsid w:val="005A33C6"/>
    <w:rsid w:val="005A3C3C"/>
    <w:rsid w:val="005D7595"/>
    <w:rsid w:val="005E72B4"/>
    <w:rsid w:val="00613C0B"/>
    <w:rsid w:val="00621405"/>
    <w:rsid w:val="00633106"/>
    <w:rsid w:val="006360F8"/>
    <w:rsid w:val="0067283C"/>
    <w:rsid w:val="0067384A"/>
    <w:rsid w:val="00687C25"/>
    <w:rsid w:val="006972D1"/>
    <w:rsid w:val="006E3D1D"/>
    <w:rsid w:val="00700C77"/>
    <w:rsid w:val="007043A6"/>
    <w:rsid w:val="0071122D"/>
    <w:rsid w:val="00714E58"/>
    <w:rsid w:val="007178E1"/>
    <w:rsid w:val="0073641D"/>
    <w:rsid w:val="00740E27"/>
    <w:rsid w:val="00743AC1"/>
    <w:rsid w:val="00747105"/>
    <w:rsid w:val="007478A2"/>
    <w:rsid w:val="00752505"/>
    <w:rsid w:val="007608E3"/>
    <w:rsid w:val="00775E5A"/>
    <w:rsid w:val="007E201B"/>
    <w:rsid w:val="007E7FBF"/>
    <w:rsid w:val="00804D06"/>
    <w:rsid w:val="008076E9"/>
    <w:rsid w:val="00836828"/>
    <w:rsid w:val="008A18A3"/>
    <w:rsid w:val="008A7E10"/>
    <w:rsid w:val="008B6CB8"/>
    <w:rsid w:val="008C4D20"/>
    <w:rsid w:val="008E7425"/>
    <w:rsid w:val="0092420D"/>
    <w:rsid w:val="00925E29"/>
    <w:rsid w:val="00931EAF"/>
    <w:rsid w:val="009337D8"/>
    <w:rsid w:val="0093533D"/>
    <w:rsid w:val="00956F34"/>
    <w:rsid w:val="00964DDB"/>
    <w:rsid w:val="00982380"/>
    <w:rsid w:val="00986647"/>
    <w:rsid w:val="00994DFD"/>
    <w:rsid w:val="009A22D5"/>
    <w:rsid w:val="009E50DF"/>
    <w:rsid w:val="009E6389"/>
    <w:rsid w:val="00A13952"/>
    <w:rsid w:val="00A41F35"/>
    <w:rsid w:val="00AC6691"/>
    <w:rsid w:val="00AC73B8"/>
    <w:rsid w:val="00B05005"/>
    <w:rsid w:val="00B14AD1"/>
    <w:rsid w:val="00B16DAF"/>
    <w:rsid w:val="00B41D1D"/>
    <w:rsid w:val="00B76D14"/>
    <w:rsid w:val="00B84771"/>
    <w:rsid w:val="00B907D8"/>
    <w:rsid w:val="00BA1261"/>
    <w:rsid w:val="00BA4A3E"/>
    <w:rsid w:val="00BB1027"/>
    <w:rsid w:val="00BC30EA"/>
    <w:rsid w:val="00BC4A72"/>
    <w:rsid w:val="00BE713D"/>
    <w:rsid w:val="00C0798B"/>
    <w:rsid w:val="00C119F9"/>
    <w:rsid w:val="00C61115"/>
    <w:rsid w:val="00CB0E68"/>
    <w:rsid w:val="00CD1005"/>
    <w:rsid w:val="00CE53BB"/>
    <w:rsid w:val="00CF5FB3"/>
    <w:rsid w:val="00D04344"/>
    <w:rsid w:val="00D60FBE"/>
    <w:rsid w:val="00D637DB"/>
    <w:rsid w:val="00D7003C"/>
    <w:rsid w:val="00D72F2E"/>
    <w:rsid w:val="00D82248"/>
    <w:rsid w:val="00DA3A2E"/>
    <w:rsid w:val="00DA73AE"/>
    <w:rsid w:val="00DC6BD3"/>
    <w:rsid w:val="00DE6752"/>
    <w:rsid w:val="00E114A0"/>
    <w:rsid w:val="00E21672"/>
    <w:rsid w:val="00E22102"/>
    <w:rsid w:val="00E24D79"/>
    <w:rsid w:val="00E44A03"/>
    <w:rsid w:val="00E4579D"/>
    <w:rsid w:val="00E57640"/>
    <w:rsid w:val="00E6335E"/>
    <w:rsid w:val="00E665EB"/>
    <w:rsid w:val="00E67CCB"/>
    <w:rsid w:val="00E75B55"/>
    <w:rsid w:val="00EC01AF"/>
    <w:rsid w:val="00EC09D7"/>
    <w:rsid w:val="00F214B9"/>
    <w:rsid w:val="00F43FA5"/>
    <w:rsid w:val="00F62D4A"/>
    <w:rsid w:val="00F64AB6"/>
    <w:rsid w:val="00F85667"/>
    <w:rsid w:val="00FC34BA"/>
    <w:rsid w:val="00FD30B4"/>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8EB976"/>
  <w15:chartTrackingRefBased/>
  <w15:docId w15:val="{D1E58AE0-4F42-42B2-BE37-B90C1304E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92F"/>
    <w:pPr>
      <w:spacing w:after="0" w:line="240" w:lineRule="auto"/>
    </w:pPr>
    <w:rPr>
      <w:rFonts w:ascii="Times New Roman" w:hAnsi="Times New Roman" w:cs="Times New Roman"/>
      <w:kern w:val="0"/>
      <w:sz w:val="24"/>
      <w:szCs w:val="24"/>
      <w:lang w:val="en-US" w:eastAsia="en-GB"/>
      <w14:ligatures w14:val="none"/>
    </w:rPr>
  </w:style>
  <w:style w:type="paragraph" w:styleId="Heading1">
    <w:name w:val="heading 1"/>
    <w:basedOn w:val="ListParagraph"/>
    <w:next w:val="Normal"/>
    <w:link w:val="Heading1Char"/>
    <w:uiPriority w:val="9"/>
    <w:qFormat/>
    <w:rsid w:val="0092420D"/>
    <w:pPr>
      <w:ind w:left="432" w:hanging="432"/>
      <w:outlineLvl w:val="0"/>
    </w:pPr>
    <w:rPr>
      <w:b/>
      <w:bCs/>
      <w:lang w:val="en-GB" w:bidi="ta-IN"/>
    </w:rPr>
  </w:style>
  <w:style w:type="paragraph" w:styleId="Heading2">
    <w:name w:val="heading 2"/>
    <w:basedOn w:val="Normal"/>
    <w:next w:val="Normal"/>
    <w:link w:val="Heading2Char"/>
    <w:uiPriority w:val="9"/>
    <w:unhideWhenUsed/>
    <w:qFormat/>
    <w:rsid w:val="004232BB"/>
    <w:pPr>
      <w:keepNext/>
      <w:keepLines/>
      <w:spacing w:before="240"/>
      <w:ind w:left="426" w:hanging="425"/>
      <w:outlineLvl w:val="1"/>
    </w:pPr>
    <w:rPr>
      <w:rFonts w:eastAsia="Times New Roman"/>
      <w:b/>
      <w:bCs/>
      <w:lang w:val="en-GB" w:bidi="ta-IN"/>
    </w:rPr>
  </w:style>
  <w:style w:type="paragraph" w:styleId="Heading3">
    <w:name w:val="heading 3"/>
    <w:basedOn w:val="Normal"/>
    <w:next w:val="Normal"/>
    <w:link w:val="Heading3Char"/>
    <w:uiPriority w:val="9"/>
    <w:unhideWhenUsed/>
    <w:qFormat/>
    <w:rsid w:val="0092420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2420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2420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2420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2420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2420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2420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20D"/>
    <w:rPr>
      <w:rFonts w:ascii="Times New Roman" w:hAnsi="Times New Roman" w:cs="Times New Roman"/>
      <w:b/>
      <w:bCs/>
      <w:kern w:val="0"/>
      <w:sz w:val="24"/>
      <w:szCs w:val="24"/>
      <w:lang w:eastAsia="en-GB" w:bidi="ta-IN"/>
      <w14:ligatures w14:val="none"/>
    </w:rPr>
  </w:style>
  <w:style w:type="paragraph" w:styleId="ListParagraph">
    <w:name w:val="List Paragraph"/>
    <w:basedOn w:val="Normal"/>
    <w:uiPriority w:val="34"/>
    <w:qFormat/>
    <w:rsid w:val="00D82248"/>
    <w:pPr>
      <w:ind w:left="720"/>
      <w:contextualSpacing/>
    </w:pPr>
  </w:style>
  <w:style w:type="character" w:customStyle="1" w:styleId="Heading2Char">
    <w:name w:val="Heading 2 Char"/>
    <w:basedOn w:val="DefaultParagraphFont"/>
    <w:link w:val="Heading2"/>
    <w:uiPriority w:val="9"/>
    <w:rsid w:val="004232BB"/>
    <w:rPr>
      <w:rFonts w:ascii="Times New Roman" w:eastAsia="Times New Roman" w:hAnsi="Times New Roman" w:cs="Times New Roman"/>
      <w:b/>
      <w:bCs/>
      <w:kern w:val="0"/>
      <w:sz w:val="24"/>
      <w:szCs w:val="24"/>
      <w:lang w:eastAsia="en-GB" w:bidi="ta-IN"/>
      <w14:ligatures w14:val="none"/>
    </w:rPr>
  </w:style>
  <w:style w:type="paragraph" w:styleId="Title">
    <w:name w:val="Title"/>
    <w:basedOn w:val="Normal"/>
    <w:next w:val="Normal"/>
    <w:link w:val="TitleChar"/>
    <w:uiPriority w:val="10"/>
    <w:qFormat/>
    <w:rsid w:val="005E72B4"/>
    <w:pPr>
      <w:jc w:val="center"/>
    </w:pPr>
    <w:rPr>
      <w:b/>
      <w:bCs/>
    </w:rPr>
  </w:style>
  <w:style w:type="character" w:customStyle="1" w:styleId="TitleChar">
    <w:name w:val="Title Char"/>
    <w:basedOn w:val="DefaultParagraphFont"/>
    <w:link w:val="Title"/>
    <w:uiPriority w:val="10"/>
    <w:rsid w:val="005E72B4"/>
    <w:rPr>
      <w:rFonts w:ascii="Times New Roman" w:hAnsi="Times New Roman" w:cs="Times New Roman"/>
      <w:b/>
      <w:bCs/>
      <w:kern w:val="0"/>
      <w:sz w:val="24"/>
      <w:szCs w:val="24"/>
      <w14:ligatures w14:val="none"/>
    </w:rPr>
  </w:style>
  <w:style w:type="character" w:customStyle="1" w:styleId="Heading3Char">
    <w:name w:val="Heading 3 Char"/>
    <w:basedOn w:val="DefaultParagraphFont"/>
    <w:link w:val="Heading3"/>
    <w:uiPriority w:val="9"/>
    <w:rsid w:val="0092420D"/>
    <w:rPr>
      <w:rFonts w:eastAsiaTheme="majorEastAsia" w:cstheme="majorBidi"/>
      <w:color w:val="0F4761" w:themeColor="accent1" w:themeShade="BF"/>
      <w:kern w:val="0"/>
      <w:sz w:val="28"/>
      <w:szCs w:val="28"/>
      <w:lang w:val="en-US" w:eastAsia="en-GB"/>
      <w14:ligatures w14:val="none"/>
    </w:rPr>
  </w:style>
  <w:style w:type="character" w:customStyle="1" w:styleId="Heading4Char">
    <w:name w:val="Heading 4 Char"/>
    <w:basedOn w:val="DefaultParagraphFont"/>
    <w:link w:val="Heading4"/>
    <w:uiPriority w:val="9"/>
    <w:rsid w:val="0092420D"/>
    <w:rPr>
      <w:rFonts w:eastAsiaTheme="majorEastAsia" w:cstheme="majorBidi"/>
      <w:i/>
      <w:iCs/>
      <w:color w:val="0F4761" w:themeColor="accent1" w:themeShade="BF"/>
      <w:kern w:val="0"/>
      <w:sz w:val="24"/>
      <w:szCs w:val="24"/>
      <w:lang w:val="en-US" w:eastAsia="en-GB"/>
      <w14:ligatures w14:val="none"/>
    </w:rPr>
  </w:style>
  <w:style w:type="character" w:customStyle="1" w:styleId="Heading5Char">
    <w:name w:val="Heading 5 Char"/>
    <w:basedOn w:val="DefaultParagraphFont"/>
    <w:link w:val="Heading5"/>
    <w:uiPriority w:val="9"/>
    <w:semiHidden/>
    <w:rsid w:val="0092420D"/>
    <w:rPr>
      <w:rFonts w:eastAsiaTheme="majorEastAsia" w:cstheme="majorBidi"/>
      <w:color w:val="0F4761" w:themeColor="accent1" w:themeShade="BF"/>
      <w:kern w:val="0"/>
      <w:sz w:val="24"/>
      <w:szCs w:val="24"/>
      <w:lang w:val="en-US" w:eastAsia="en-GB"/>
      <w14:ligatures w14:val="none"/>
    </w:rPr>
  </w:style>
  <w:style w:type="character" w:customStyle="1" w:styleId="Heading6Char">
    <w:name w:val="Heading 6 Char"/>
    <w:basedOn w:val="DefaultParagraphFont"/>
    <w:link w:val="Heading6"/>
    <w:uiPriority w:val="9"/>
    <w:semiHidden/>
    <w:rsid w:val="0092420D"/>
    <w:rPr>
      <w:rFonts w:eastAsiaTheme="majorEastAsia" w:cstheme="majorBidi"/>
      <w:i/>
      <w:iCs/>
      <w:color w:val="595959" w:themeColor="text1" w:themeTint="A6"/>
      <w:kern w:val="0"/>
      <w:sz w:val="24"/>
      <w:szCs w:val="24"/>
      <w:lang w:val="en-US" w:eastAsia="en-GB"/>
      <w14:ligatures w14:val="none"/>
    </w:rPr>
  </w:style>
  <w:style w:type="character" w:customStyle="1" w:styleId="Heading7Char">
    <w:name w:val="Heading 7 Char"/>
    <w:basedOn w:val="DefaultParagraphFont"/>
    <w:link w:val="Heading7"/>
    <w:uiPriority w:val="9"/>
    <w:semiHidden/>
    <w:rsid w:val="0092420D"/>
    <w:rPr>
      <w:rFonts w:eastAsiaTheme="majorEastAsia" w:cstheme="majorBidi"/>
      <w:color w:val="595959" w:themeColor="text1" w:themeTint="A6"/>
      <w:kern w:val="0"/>
      <w:sz w:val="24"/>
      <w:szCs w:val="24"/>
      <w:lang w:val="en-US" w:eastAsia="en-GB"/>
      <w14:ligatures w14:val="none"/>
    </w:rPr>
  </w:style>
  <w:style w:type="character" w:customStyle="1" w:styleId="Heading8Char">
    <w:name w:val="Heading 8 Char"/>
    <w:basedOn w:val="DefaultParagraphFont"/>
    <w:link w:val="Heading8"/>
    <w:uiPriority w:val="9"/>
    <w:semiHidden/>
    <w:rsid w:val="0092420D"/>
    <w:rPr>
      <w:rFonts w:eastAsiaTheme="majorEastAsia" w:cstheme="majorBidi"/>
      <w:i/>
      <w:iCs/>
      <w:color w:val="272727" w:themeColor="text1" w:themeTint="D8"/>
      <w:kern w:val="0"/>
      <w:sz w:val="24"/>
      <w:szCs w:val="24"/>
      <w:lang w:val="en-US" w:eastAsia="en-GB"/>
      <w14:ligatures w14:val="none"/>
    </w:rPr>
  </w:style>
  <w:style w:type="character" w:customStyle="1" w:styleId="Heading9Char">
    <w:name w:val="Heading 9 Char"/>
    <w:basedOn w:val="DefaultParagraphFont"/>
    <w:link w:val="Heading9"/>
    <w:uiPriority w:val="9"/>
    <w:semiHidden/>
    <w:rsid w:val="0092420D"/>
    <w:rPr>
      <w:rFonts w:eastAsiaTheme="majorEastAsia" w:cstheme="majorBidi"/>
      <w:color w:val="272727" w:themeColor="text1" w:themeTint="D8"/>
      <w:kern w:val="0"/>
      <w:sz w:val="24"/>
      <w:szCs w:val="24"/>
      <w:lang w:val="en-US" w:eastAsia="en-GB"/>
      <w14:ligatures w14:val="none"/>
    </w:rPr>
  </w:style>
  <w:style w:type="paragraph" w:styleId="Subtitle">
    <w:name w:val="Subtitle"/>
    <w:basedOn w:val="Normal"/>
    <w:next w:val="Normal"/>
    <w:link w:val="SubtitleChar"/>
    <w:uiPriority w:val="11"/>
    <w:qFormat/>
    <w:rsid w:val="0092420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20D"/>
    <w:rPr>
      <w:rFonts w:eastAsiaTheme="majorEastAsia" w:cstheme="majorBidi"/>
      <w:color w:val="595959" w:themeColor="text1" w:themeTint="A6"/>
      <w:spacing w:val="15"/>
      <w:kern w:val="0"/>
      <w:sz w:val="28"/>
      <w:szCs w:val="28"/>
      <w:lang w:val="en-US" w:eastAsia="en-GB"/>
      <w14:ligatures w14:val="none"/>
    </w:rPr>
  </w:style>
  <w:style w:type="paragraph" w:styleId="Quote">
    <w:name w:val="Quote"/>
    <w:basedOn w:val="Normal"/>
    <w:next w:val="Normal"/>
    <w:link w:val="QuoteChar"/>
    <w:uiPriority w:val="29"/>
    <w:qFormat/>
    <w:rsid w:val="009242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420D"/>
    <w:rPr>
      <w:rFonts w:ascii="Times New Roman" w:hAnsi="Times New Roman" w:cs="Times New Roman"/>
      <w:i/>
      <w:iCs/>
      <w:color w:val="404040" w:themeColor="text1" w:themeTint="BF"/>
      <w:kern w:val="0"/>
      <w:sz w:val="24"/>
      <w:szCs w:val="24"/>
      <w:lang w:val="en-US" w:eastAsia="en-GB"/>
      <w14:ligatures w14:val="none"/>
    </w:rPr>
  </w:style>
  <w:style w:type="character" w:styleId="IntenseEmphasis">
    <w:name w:val="Intense Emphasis"/>
    <w:basedOn w:val="DefaultParagraphFont"/>
    <w:uiPriority w:val="21"/>
    <w:qFormat/>
    <w:rsid w:val="0092420D"/>
    <w:rPr>
      <w:i/>
      <w:iCs/>
      <w:color w:val="0F4761" w:themeColor="accent1" w:themeShade="BF"/>
    </w:rPr>
  </w:style>
  <w:style w:type="paragraph" w:styleId="IntenseQuote">
    <w:name w:val="Intense Quote"/>
    <w:basedOn w:val="Normal"/>
    <w:next w:val="Normal"/>
    <w:link w:val="IntenseQuoteChar"/>
    <w:uiPriority w:val="30"/>
    <w:qFormat/>
    <w:rsid w:val="009242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20D"/>
    <w:rPr>
      <w:rFonts w:ascii="Times New Roman" w:hAnsi="Times New Roman" w:cs="Times New Roman"/>
      <w:i/>
      <w:iCs/>
      <w:color w:val="0F4761" w:themeColor="accent1" w:themeShade="BF"/>
      <w:kern w:val="0"/>
      <w:sz w:val="24"/>
      <w:szCs w:val="24"/>
      <w:lang w:val="en-US" w:eastAsia="en-GB"/>
      <w14:ligatures w14:val="none"/>
    </w:rPr>
  </w:style>
  <w:style w:type="character" w:styleId="IntenseReference">
    <w:name w:val="Intense Reference"/>
    <w:basedOn w:val="DefaultParagraphFont"/>
    <w:uiPriority w:val="32"/>
    <w:qFormat/>
    <w:rsid w:val="0092420D"/>
    <w:rPr>
      <w:b/>
      <w:bCs/>
      <w:smallCaps/>
      <w:color w:val="0F4761" w:themeColor="accent1" w:themeShade="BF"/>
      <w:spacing w:val="5"/>
    </w:rPr>
  </w:style>
  <w:style w:type="character" w:styleId="Strong">
    <w:name w:val="Strong"/>
    <w:basedOn w:val="DefaultParagraphFont"/>
    <w:uiPriority w:val="22"/>
    <w:qFormat/>
    <w:rsid w:val="0092420D"/>
    <w:rPr>
      <w:b/>
      <w:bCs/>
    </w:rPr>
  </w:style>
  <w:style w:type="paragraph" w:styleId="NormalWeb">
    <w:name w:val="Normal (Web)"/>
    <w:basedOn w:val="Normal"/>
    <w:uiPriority w:val="99"/>
    <w:unhideWhenUsed/>
    <w:rsid w:val="0092420D"/>
    <w:pPr>
      <w:spacing w:before="100" w:beforeAutospacing="1" w:after="100" w:afterAutospacing="1"/>
    </w:pPr>
    <w:rPr>
      <w:rFonts w:eastAsia="Times New Roman"/>
      <w:lang w:val="en-GB" w:bidi="ta-IN"/>
    </w:rPr>
  </w:style>
  <w:style w:type="paragraph" w:styleId="HTMLPreformatted">
    <w:name w:val="HTML Preformatted"/>
    <w:basedOn w:val="Normal"/>
    <w:link w:val="HTMLPreformattedChar"/>
    <w:uiPriority w:val="99"/>
    <w:unhideWhenUsed/>
    <w:rsid w:val="008A1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bidi="ta-IN"/>
    </w:rPr>
  </w:style>
  <w:style w:type="character" w:customStyle="1" w:styleId="HTMLPreformattedChar">
    <w:name w:val="HTML Preformatted Char"/>
    <w:basedOn w:val="DefaultParagraphFont"/>
    <w:link w:val="HTMLPreformatted"/>
    <w:uiPriority w:val="99"/>
    <w:rsid w:val="008A18A3"/>
    <w:rPr>
      <w:rFonts w:ascii="Courier New" w:eastAsia="Times New Roman" w:hAnsi="Courier New" w:cs="Courier New"/>
      <w:kern w:val="0"/>
      <w:sz w:val="20"/>
      <w:szCs w:val="20"/>
      <w:lang w:eastAsia="en-GB" w:bidi="ta-IN"/>
      <w14:ligatures w14:val="none"/>
    </w:rPr>
  </w:style>
  <w:style w:type="character" w:customStyle="1" w:styleId="gntyacmba4b">
    <w:name w:val="gntyacmba4b"/>
    <w:basedOn w:val="DefaultParagraphFont"/>
    <w:rsid w:val="008A18A3"/>
  </w:style>
  <w:style w:type="character" w:styleId="HTMLCode">
    <w:name w:val="HTML Code"/>
    <w:basedOn w:val="DefaultParagraphFont"/>
    <w:uiPriority w:val="99"/>
    <w:semiHidden/>
    <w:unhideWhenUsed/>
    <w:rsid w:val="0047016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0663B2"/>
    <w:rPr>
      <w:sz w:val="16"/>
      <w:szCs w:val="16"/>
    </w:rPr>
  </w:style>
  <w:style w:type="paragraph" w:styleId="CommentText">
    <w:name w:val="annotation text"/>
    <w:basedOn w:val="Normal"/>
    <w:link w:val="CommentTextChar"/>
    <w:uiPriority w:val="99"/>
    <w:unhideWhenUsed/>
    <w:rsid w:val="000663B2"/>
    <w:rPr>
      <w:sz w:val="20"/>
      <w:szCs w:val="20"/>
    </w:rPr>
  </w:style>
  <w:style w:type="character" w:customStyle="1" w:styleId="CommentTextChar">
    <w:name w:val="Comment Text Char"/>
    <w:basedOn w:val="DefaultParagraphFont"/>
    <w:link w:val="CommentText"/>
    <w:uiPriority w:val="99"/>
    <w:rsid w:val="000663B2"/>
    <w:rPr>
      <w:rFonts w:ascii="Times New Roman" w:hAnsi="Times New Roman" w:cs="Times New Roman"/>
      <w:kern w:val="0"/>
      <w:sz w:val="20"/>
      <w:szCs w:val="20"/>
      <w:lang w:val="en-US" w:eastAsia="en-GB"/>
      <w14:ligatures w14:val="none"/>
    </w:rPr>
  </w:style>
  <w:style w:type="paragraph" w:styleId="CommentSubject">
    <w:name w:val="annotation subject"/>
    <w:basedOn w:val="CommentText"/>
    <w:next w:val="CommentText"/>
    <w:link w:val="CommentSubjectChar"/>
    <w:uiPriority w:val="99"/>
    <w:semiHidden/>
    <w:unhideWhenUsed/>
    <w:rsid w:val="000663B2"/>
    <w:rPr>
      <w:b/>
      <w:bCs/>
    </w:rPr>
  </w:style>
  <w:style w:type="character" w:customStyle="1" w:styleId="CommentSubjectChar">
    <w:name w:val="Comment Subject Char"/>
    <w:basedOn w:val="CommentTextChar"/>
    <w:link w:val="CommentSubject"/>
    <w:uiPriority w:val="99"/>
    <w:semiHidden/>
    <w:rsid w:val="000663B2"/>
    <w:rPr>
      <w:rFonts w:ascii="Times New Roman" w:hAnsi="Times New Roman" w:cs="Times New Roman"/>
      <w:b/>
      <w:bCs/>
      <w:kern w:val="0"/>
      <w:sz w:val="20"/>
      <w:szCs w:val="20"/>
      <w:lang w:val="en-US" w:eastAsia="en-GB"/>
      <w14:ligatures w14:val="none"/>
    </w:rPr>
  </w:style>
  <w:style w:type="paragraph" w:styleId="Bibliography">
    <w:name w:val="Bibliography"/>
    <w:basedOn w:val="Normal"/>
    <w:next w:val="Normal"/>
    <w:uiPriority w:val="37"/>
    <w:unhideWhenUsed/>
    <w:rsid w:val="0067283C"/>
    <w:pPr>
      <w:spacing w:line="480" w:lineRule="auto"/>
      <w:ind w:left="720" w:hanging="720"/>
    </w:pPr>
  </w:style>
  <w:style w:type="table" w:styleId="TableGrid">
    <w:name w:val="Table Grid"/>
    <w:basedOn w:val="TableNormal"/>
    <w:uiPriority w:val="39"/>
    <w:rsid w:val="00BB1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E7FBF"/>
    <w:pPr>
      <w:spacing w:after="0" w:line="240" w:lineRule="auto"/>
    </w:pPr>
    <w:rPr>
      <w:rFonts w:ascii="Times New Roman" w:hAnsi="Times New Roman" w:cs="Times New Roman"/>
      <w:kern w:val="0"/>
      <w:sz w:val="24"/>
      <w:szCs w:val="24"/>
      <w:lang w:val="en-US"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479049">
      <w:bodyDiv w:val="1"/>
      <w:marLeft w:val="0"/>
      <w:marRight w:val="0"/>
      <w:marTop w:val="0"/>
      <w:marBottom w:val="0"/>
      <w:divBdr>
        <w:top w:val="none" w:sz="0" w:space="0" w:color="auto"/>
        <w:left w:val="none" w:sz="0" w:space="0" w:color="auto"/>
        <w:bottom w:val="none" w:sz="0" w:space="0" w:color="auto"/>
        <w:right w:val="none" w:sz="0" w:space="0" w:color="auto"/>
      </w:divBdr>
    </w:div>
    <w:div w:id="241566861">
      <w:bodyDiv w:val="1"/>
      <w:marLeft w:val="0"/>
      <w:marRight w:val="0"/>
      <w:marTop w:val="0"/>
      <w:marBottom w:val="0"/>
      <w:divBdr>
        <w:top w:val="none" w:sz="0" w:space="0" w:color="auto"/>
        <w:left w:val="none" w:sz="0" w:space="0" w:color="auto"/>
        <w:bottom w:val="none" w:sz="0" w:space="0" w:color="auto"/>
        <w:right w:val="none" w:sz="0" w:space="0" w:color="auto"/>
      </w:divBdr>
    </w:div>
    <w:div w:id="339435522">
      <w:bodyDiv w:val="1"/>
      <w:marLeft w:val="0"/>
      <w:marRight w:val="0"/>
      <w:marTop w:val="0"/>
      <w:marBottom w:val="0"/>
      <w:divBdr>
        <w:top w:val="none" w:sz="0" w:space="0" w:color="auto"/>
        <w:left w:val="none" w:sz="0" w:space="0" w:color="auto"/>
        <w:bottom w:val="none" w:sz="0" w:space="0" w:color="auto"/>
        <w:right w:val="none" w:sz="0" w:space="0" w:color="auto"/>
      </w:divBdr>
    </w:div>
    <w:div w:id="344746522">
      <w:bodyDiv w:val="1"/>
      <w:marLeft w:val="0"/>
      <w:marRight w:val="0"/>
      <w:marTop w:val="0"/>
      <w:marBottom w:val="0"/>
      <w:divBdr>
        <w:top w:val="none" w:sz="0" w:space="0" w:color="auto"/>
        <w:left w:val="none" w:sz="0" w:space="0" w:color="auto"/>
        <w:bottom w:val="none" w:sz="0" w:space="0" w:color="auto"/>
        <w:right w:val="none" w:sz="0" w:space="0" w:color="auto"/>
      </w:divBdr>
    </w:div>
    <w:div w:id="484057140">
      <w:bodyDiv w:val="1"/>
      <w:marLeft w:val="0"/>
      <w:marRight w:val="0"/>
      <w:marTop w:val="0"/>
      <w:marBottom w:val="0"/>
      <w:divBdr>
        <w:top w:val="none" w:sz="0" w:space="0" w:color="auto"/>
        <w:left w:val="none" w:sz="0" w:space="0" w:color="auto"/>
        <w:bottom w:val="none" w:sz="0" w:space="0" w:color="auto"/>
        <w:right w:val="none" w:sz="0" w:space="0" w:color="auto"/>
      </w:divBdr>
    </w:div>
    <w:div w:id="1099832264">
      <w:bodyDiv w:val="1"/>
      <w:marLeft w:val="0"/>
      <w:marRight w:val="0"/>
      <w:marTop w:val="0"/>
      <w:marBottom w:val="0"/>
      <w:divBdr>
        <w:top w:val="none" w:sz="0" w:space="0" w:color="auto"/>
        <w:left w:val="none" w:sz="0" w:space="0" w:color="auto"/>
        <w:bottom w:val="none" w:sz="0" w:space="0" w:color="auto"/>
        <w:right w:val="none" w:sz="0" w:space="0" w:color="auto"/>
      </w:divBdr>
    </w:div>
    <w:div w:id="1226602488">
      <w:bodyDiv w:val="1"/>
      <w:marLeft w:val="0"/>
      <w:marRight w:val="0"/>
      <w:marTop w:val="0"/>
      <w:marBottom w:val="0"/>
      <w:divBdr>
        <w:top w:val="none" w:sz="0" w:space="0" w:color="auto"/>
        <w:left w:val="none" w:sz="0" w:space="0" w:color="auto"/>
        <w:bottom w:val="none" w:sz="0" w:space="0" w:color="auto"/>
        <w:right w:val="none" w:sz="0" w:space="0" w:color="auto"/>
      </w:divBdr>
    </w:div>
    <w:div w:id="1434933716">
      <w:bodyDiv w:val="1"/>
      <w:marLeft w:val="0"/>
      <w:marRight w:val="0"/>
      <w:marTop w:val="0"/>
      <w:marBottom w:val="0"/>
      <w:divBdr>
        <w:top w:val="none" w:sz="0" w:space="0" w:color="auto"/>
        <w:left w:val="none" w:sz="0" w:space="0" w:color="auto"/>
        <w:bottom w:val="none" w:sz="0" w:space="0" w:color="auto"/>
        <w:right w:val="none" w:sz="0" w:space="0" w:color="auto"/>
      </w:divBdr>
    </w:div>
    <w:div w:id="1453209461">
      <w:bodyDiv w:val="1"/>
      <w:marLeft w:val="0"/>
      <w:marRight w:val="0"/>
      <w:marTop w:val="0"/>
      <w:marBottom w:val="0"/>
      <w:divBdr>
        <w:top w:val="none" w:sz="0" w:space="0" w:color="auto"/>
        <w:left w:val="none" w:sz="0" w:space="0" w:color="auto"/>
        <w:bottom w:val="none" w:sz="0" w:space="0" w:color="auto"/>
        <w:right w:val="none" w:sz="0" w:space="0" w:color="auto"/>
      </w:divBdr>
    </w:div>
    <w:div w:id="1584029808">
      <w:bodyDiv w:val="1"/>
      <w:marLeft w:val="0"/>
      <w:marRight w:val="0"/>
      <w:marTop w:val="0"/>
      <w:marBottom w:val="0"/>
      <w:divBdr>
        <w:top w:val="none" w:sz="0" w:space="0" w:color="auto"/>
        <w:left w:val="none" w:sz="0" w:space="0" w:color="auto"/>
        <w:bottom w:val="none" w:sz="0" w:space="0" w:color="auto"/>
        <w:right w:val="none" w:sz="0" w:space="0" w:color="auto"/>
      </w:divBdr>
    </w:div>
    <w:div w:id="1736969451">
      <w:bodyDiv w:val="1"/>
      <w:marLeft w:val="0"/>
      <w:marRight w:val="0"/>
      <w:marTop w:val="0"/>
      <w:marBottom w:val="0"/>
      <w:divBdr>
        <w:top w:val="none" w:sz="0" w:space="0" w:color="auto"/>
        <w:left w:val="none" w:sz="0" w:space="0" w:color="auto"/>
        <w:bottom w:val="none" w:sz="0" w:space="0" w:color="auto"/>
        <w:right w:val="none" w:sz="0" w:space="0" w:color="auto"/>
      </w:divBdr>
    </w:div>
    <w:div w:id="1883132783">
      <w:bodyDiv w:val="1"/>
      <w:marLeft w:val="0"/>
      <w:marRight w:val="0"/>
      <w:marTop w:val="0"/>
      <w:marBottom w:val="0"/>
      <w:divBdr>
        <w:top w:val="none" w:sz="0" w:space="0" w:color="auto"/>
        <w:left w:val="none" w:sz="0" w:space="0" w:color="auto"/>
        <w:bottom w:val="none" w:sz="0" w:space="0" w:color="auto"/>
        <w:right w:val="none" w:sz="0" w:space="0" w:color="auto"/>
      </w:divBdr>
    </w:div>
    <w:div w:id="1966228143">
      <w:bodyDiv w:val="1"/>
      <w:marLeft w:val="0"/>
      <w:marRight w:val="0"/>
      <w:marTop w:val="0"/>
      <w:marBottom w:val="0"/>
      <w:divBdr>
        <w:top w:val="none" w:sz="0" w:space="0" w:color="auto"/>
        <w:left w:val="none" w:sz="0" w:space="0" w:color="auto"/>
        <w:bottom w:val="none" w:sz="0" w:space="0" w:color="auto"/>
        <w:right w:val="none" w:sz="0" w:space="0" w:color="auto"/>
      </w:divBdr>
    </w:div>
    <w:div w:id="2006323931">
      <w:bodyDiv w:val="1"/>
      <w:marLeft w:val="0"/>
      <w:marRight w:val="0"/>
      <w:marTop w:val="0"/>
      <w:marBottom w:val="0"/>
      <w:divBdr>
        <w:top w:val="none" w:sz="0" w:space="0" w:color="auto"/>
        <w:left w:val="none" w:sz="0" w:space="0" w:color="auto"/>
        <w:bottom w:val="none" w:sz="0" w:space="0" w:color="auto"/>
        <w:right w:val="none" w:sz="0" w:space="0" w:color="auto"/>
      </w:divBdr>
    </w:div>
    <w:div w:id="203360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4839</Words>
  <Characters>27583</Characters>
  <Application>Microsoft Office Word</Application>
  <DocSecurity>0</DocSecurity>
  <Lines>229</Lines>
  <Paragraphs>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Kuralarasan Kumar</dc:creator>
  <cp:keywords/>
  <dc:description/>
  <cp:lastModifiedBy>Kuralarasan Kumar</cp:lastModifiedBy>
  <cp:revision>54</cp:revision>
  <dcterms:created xsi:type="dcterms:W3CDTF">2025-01-22T09:11:00Z</dcterms:created>
  <dcterms:modified xsi:type="dcterms:W3CDTF">2025-01-22T14:11:00Z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8a7f7573-2aff-4b55-991f-08da023d747f</vt:lpwstr>
  </property>
  <property fmtid="{D5CDD505-2E9C-101B-9397-08002B2CF9AE}" pid="3" name="ZOTERO_PREF_1">
    <vt:lpwstr>&lt;data data-version="3" zotero-version="7.0.11"&gt;&lt;session id="me8MMPgH"/&gt;&lt;style id="http://www.zotero.org/styles/apa" locale="en-GB"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